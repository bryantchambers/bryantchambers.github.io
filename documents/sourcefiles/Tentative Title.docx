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572E9" w14:textId="4D4076C5" w:rsidR="00984B3E" w:rsidRPr="00EB5F84" w:rsidRDefault="007C5358" w:rsidP="00EB5F84">
      <w:pPr>
        <w:pBdr>
          <w:bottom w:val="single" w:sz="12" w:space="1" w:color="auto"/>
        </w:pBdr>
        <w:spacing w:after="0" w:line="240" w:lineRule="auto"/>
        <w:jc w:val="right"/>
        <w:rPr>
          <w:sz w:val="32"/>
          <w:szCs w:val="32"/>
        </w:rPr>
      </w:pPr>
      <w:r w:rsidRPr="00EB5F84">
        <w:rPr>
          <w:sz w:val="40"/>
          <w:szCs w:val="40"/>
        </w:rPr>
        <w:t xml:space="preserve">Tentative Title: </w:t>
      </w:r>
      <w:r w:rsidRPr="00EB5F84">
        <w:rPr>
          <w:i/>
          <w:iCs/>
          <w:sz w:val="40"/>
          <w:szCs w:val="40"/>
        </w:rPr>
        <w:t>Elucidating adaptive stress response pathways using transcriptomic</w:t>
      </w:r>
      <w:r w:rsidR="00EB5F84">
        <w:rPr>
          <w:i/>
          <w:iCs/>
          <w:sz w:val="40"/>
          <w:szCs w:val="40"/>
        </w:rPr>
        <w:t>s</w:t>
      </w:r>
    </w:p>
    <w:p w14:paraId="5921282A" w14:textId="58CEF6AD" w:rsidR="00EB5F84" w:rsidRPr="00EB5F84" w:rsidRDefault="00EB5F84" w:rsidP="00EB5F84">
      <w:pPr>
        <w:spacing w:after="0" w:line="240" w:lineRule="auto"/>
        <w:jc w:val="right"/>
        <w:rPr>
          <w:sz w:val="20"/>
          <w:szCs w:val="20"/>
        </w:rPr>
      </w:pPr>
      <w:r w:rsidRPr="00EB5F84">
        <w:rPr>
          <w:sz w:val="20"/>
          <w:szCs w:val="20"/>
        </w:rPr>
        <w:t>Target Journal</w:t>
      </w:r>
      <w:proofErr w:type="gramStart"/>
      <w:r w:rsidRPr="00EB5F84">
        <w:rPr>
          <w:sz w:val="20"/>
          <w:szCs w:val="20"/>
        </w:rPr>
        <w:t>: ?????</w:t>
      </w:r>
      <w:proofErr w:type="gramEnd"/>
      <w:r w:rsidR="007C5358" w:rsidRPr="00EB5F84">
        <w:rPr>
          <w:sz w:val="20"/>
          <w:szCs w:val="20"/>
        </w:rPr>
        <w:t xml:space="preserve"> </w:t>
      </w:r>
    </w:p>
    <w:p w14:paraId="744E49F4" w14:textId="4E83B820" w:rsidR="007C5358" w:rsidRPr="00EB5F84" w:rsidRDefault="00EB5F84" w:rsidP="00EB5F84">
      <w:pPr>
        <w:spacing w:after="0" w:line="240" w:lineRule="auto"/>
        <w:jc w:val="right"/>
        <w:rPr>
          <w:sz w:val="20"/>
          <w:szCs w:val="20"/>
        </w:rPr>
      </w:pPr>
      <w:r w:rsidRPr="00EB5F84">
        <w:rPr>
          <w:sz w:val="20"/>
          <w:szCs w:val="20"/>
        </w:rPr>
        <w:t>Authors: X Y Z</w:t>
      </w:r>
    </w:p>
    <w:p w14:paraId="7A780342" w14:textId="77777777" w:rsidR="007C5358" w:rsidRPr="007C5358" w:rsidRDefault="007C5358" w:rsidP="007C5358">
      <w:pPr>
        <w:spacing w:after="0" w:line="240" w:lineRule="auto"/>
      </w:pPr>
    </w:p>
    <w:p w14:paraId="054509F8" w14:textId="30188B52" w:rsidR="00784897" w:rsidRPr="005F1EE6" w:rsidRDefault="007C5358" w:rsidP="00984B3E">
      <w:pPr>
        <w:spacing w:after="0" w:line="240" w:lineRule="auto"/>
        <w:rPr>
          <w:b/>
          <w:bCs/>
          <w:sz w:val="36"/>
          <w:szCs w:val="36"/>
        </w:rPr>
      </w:pPr>
      <w:r w:rsidRPr="005F1EE6">
        <w:rPr>
          <w:b/>
          <w:bCs/>
          <w:sz w:val="36"/>
          <w:szCs w:val="36"/>
        </w:rPr>
        <w:t>Key questions</w:t>
      </w:r>
      <w:r w:rsidR="00261A33" w:rsidRPr="005F1EE6">
        <w:rPr>
          <w:b/>
          <w:bCs/>
          <w:sz w:val="36"/>
          <w:szCs w:val="36"/>
        </w:rPr>
        <w:t xml:space="preserve"> of this study</w:t>
      </w:r>
      <w:r w:rsidRPr="005F1EE6">
        <w:rPr>
          <w:b/>
          <w:bCs/>
          <w:sz w:val="36"/>
          <w:szCs w:val="36"/>
        </w:rPr>
        <w:t xml:space="preserve">: </w:t>
      </w:r>
    </w:p>
    <w:p w14:paraId="416E38BE" w14:textId="4642C1D0" w:rsidR="00784897" w:rsidRDefault="007C5358" w:rsidP="00784897">
      <w:pPr>
        <w:pStyle w:val="ListParagraph"/>
        <w:numPr>
          <w:ilvl w:val="0"/>
          <w:numId w:val="3"/>
        </w:numPr>
        <w:spacing w:after="0" w:line="240" w:lineRule="auto"/>
      </w:pPr>
      <w:r w:rsidRPr="007C5358">
        <w:t xml:space="preserve">Can we develop gene sets/signatures to identify adaptive stress response pathways? </w:t>
      </w:r>
    </w:p>
    <w:p w14:paraId="0A12318A" w14:textId="786E5AB9" w:rsidR="00261A33" w:rsidRDefault="00261A33" w:rsidP="00261A33">
      <w:pPr>
        <w:pStyle w:val="ListParagraph"/>
        <w:numPr>
          <w:ilvl w:val="1"/>
          <w:numId w:val="3"/>
        </w:numPr>
        <w:spacing w:after="0" w:line="240" w:lineRule="auto"/>
      </w:pPr>
      <w:r>
        <w:t>Yes</w:t>
      </w:r>
      <w:r w:rsidR="00190487">
        <w:t>. While existing gene sets do exist, overlap and cross talk is likely more significant in these non-specific sets. As such consensus sequences can be compiled from these gene sets that are likely more typifying and exemplary of a stress state.</w:t>
      </w:r>
      <w:r w:rsidR="004C37CA">
        <w:t xml:space="preserve"> How do these consensus sets score vs the </w:t>
      </w:r>
      <w:r w:rsidR="005F1EE6">
        <w:t>existing?</w:t>
      </w:r>
    </w:p>
    <w:p w14:paraId="1384A9C8" w14:textId="44DF6605" w:rsidR="00784897" w:rsidRDefault="007C5358" w:rsidP="00784897">
      <w:pPr>
        <w:pStyle w:val="ListParagraph"/>
        <w:numPr>
          <w:ilvl w:val="0"/>
          <w:numId w:val="3"/>
        </w:numPr>
        <w:spacing w:after="0" w:line="240" w:lineRule="auto"/>
      </w:pPr>
      <w:r w:rsidRPr="007C5358">
        <w:t>How do we evaluate the accuracy of these signatures?</w:t>
      </w:r>
    </w:p>
    <w:p w14:paraId="4959A974" w14:textId="62430EBA" w:rsidR="00190487" w:rsidRDefault="003E0B63" w:rsidP="00190487">
      <w:pPr>
        <w:pStyle w:val="ListParagraph"/>
        <w:numPr>
          <w:ilvl w:val="1"/>
          <w:numId w:val="3"/>
        </w:numPr>
        <w:spacing w:after="0" w:line="240" w:lineRule="auto"/>
      </w:pPr>
      <w:r>
        <w:t>GSEA s</w:t>
      </w:r>
      <w:r w:rsidR="00190487">
        <w:t>ignature scoring can be evaluated by ROC analysis</w:t>
      </w:r>
      <w:r>
        <w:t xml:space="preserve"> using a </w:t>
      </w:r>
      <w:r w:rsidR="00190487">
        <w:t xml:space="preserve">hallmark chem set. </w:t>
      </w:r>
    </w:p>
    <w:p w14:paraId="2DB1189A" w14:textId="48E7CE2F" w:rsidR="004C37CA" w:rsidRDefault="003B331A" w:rsidP="004C37CA">
      <w:pPr>
        <w:pStyle w:val="ListParagraph"/>
        <w:numPr>
          <w:ilvl w:val="1"/>
          <w:numId w:val="3"/>
        </w:numPr>
        <w:spacing w:after="0" w:line="240" w:lineRule="auto"/>
      </w:pPr>
      <w:r>
        <w:t xml:space="preserve">A maximized specificity and </w:t>
      </w:r>
      <w:r w:rsidR="005F1EE6">
        <w:t>sensitivity unit</w:t>
      </w:r>
      <w:r w:rsidR="004C37CA">
        <w:t xml:space="preserve"> of GS that work in concert can be constructed that optimizes scoring in an environment with a high degree of overlap</w:t>
      </w:r>
    </w:p>
    <w:p w14:paraId="42D62215" w14:textId="7824B701" w:rsidR="00784897" w:rsidRDefault="007C5358" w:rsidP="00784897">
      <w:pPr>
        <w:pStyle w:val="ListParagraph"/>
        <w:numPr>
          <w:ilvl w:val="0"/>
          <w:numId w:val="3"/>
        </w:numPr>
        <w:spacing w:after="0" w:line="240" w:lineRule="auto"/>
      </w:pPr>
      <w:r w:rsidRPr="007C5358">
        <w:t xml:space="preserve">Given the level of </w:t>
      </w:r>
      <w:r w:rsidR="005F1EE6" w:rsidRPr="007C5358">
        <w:t>crosstalk</w:t>
      </w:r>
      <w:r w:rsidRPr="007C5358">
        <w:t xml:space="preserve"> between these pathways, are these gene sets sensitive and </w:t>
      </w:r>
      <w:r w:rsidR="0028507E" w:rsidRPr="007C5358">
        <w:t>specific enough</w:t>
      </w:r>
      <w:r w:rsidRPr="007C5358">
        <w:t xml:space="preserve">? </w:t>
      </w:r>
    </w:p>
    <w:p w14:paraId="2BBE4BED" w14:textId="653C396A" w:rsidR="00812C9B" w:rsidRDefault="003E0B63" w:rsidP="00812C9B">
      <w:pPr>
        <w:pStyle w:val="ListParagraph"/>
        <w:numPr>
          <w:ilvl w:val="1"/>
          <w:numId w:val="3"/>
        </w:numPr>
        <w:spacing w:after="0" w:line="240" w:lineRule="auto"/>
      </w:pPr>
      <w:r>
        <w:t>Yes</w:t>
      </w:r>
      <w:r w:rsidR="00812C9B">
        <w:t xml:space="preserve"> – they operate as a unified stress classifier. Selectivity, sensitivity and discrimination were maximized at two stages. First when building consensus sets that eliminated significant amounts of cross talk and then again when using ROC/ AUC scoring to enhance discrimination. </w:t>
      </w:r>
    </w:p>
    <w:p w14:paraId="7AAB7F57" w14:textId="77777777" w:rsidR="00812C9B" w:rsidRDefault="007C5358" w:rsidP="00784897">
      <w:pPr>
        <w:pStyle w:val="ListParagraph"/>
        <w:numPr>
          <w:ilvl w:val="0"/>
          <w:numId w:val="3"/>
        </w:numPr>
        <w:spacing w:after="0" w:line="240" w:lineRule="auto"/>
      </w:pPr>
      <w:r w:rsidRPr="007C5358">
        <w:t>Limitations of this approach</w:t>
      </w:r>
    </w:p>
    <w:p w14:paraId="7FD2B81F" w14:textId="77777777" w:rsidR="00812C9B" w:rsidRDefault="00812C9B" w:rsidP="00812C9B">
      <w:pPr>
        <w:pStyle w:val="ListParagraph"/>
        <w:numPr>
          <w:ilvl w:val="1"/>
          <w:numId w:val="3"/>
        </w:numPr>
        <w:spacing w:after="0" w:line="240" w:lineRule="auto"/>
      </w:pPr>
      <w:r>
        <w:t>Only as good as the definitional input – we defined stress at the beginning as a limited set</w:t>
      </w:r>
    </w:p>
    <w:p w14:paraId="480DB209" w14:textId="321309DA" w:rsidR="00784897" w:rsidRPr="004C37CA" w:rsidRDefault="00812C9B" w:rsidP="00812C9B">
      <w:pPr>
        <w:pStyle w:val="ListParagraph"/>
        <w:numPr>
          <w:ilvl w:val="1"/>
          <w:numId w:val="3"/>
        </w:numPr>
        <w:spacing w:after="0" w:line="240" w:lineRule="auto"/>
        <w:rPr>
          <w:color w:val="FF0000"/>
        </w:rPr>
      </w:pPr>
      <w:r>
        <w:t xml:space="preserve">Only as strong as the Hallmark </w:t>
      </w:r>
      <w:proofErr w:type="spellStart"/>
      <w:r>
        <w:t>chemset</w:t>
      </w:r>
      <w:proofErr w:type="spellEnd"/>
      <w:r>
        <w:t xml:space="preserve"> – more should be used to create a training set and a classified set. Hard to do with a limited source. </w:t>
      </w:r>
      <w:commentRangeStart w:id="0"/>
      <w:r w:rsidRPr="783B868A">
        <w:rPr>
          <w:color w:val="FF0000"/>
        </w:rPr>
        <w:t>We should start building a database for this to expand our analysis</w:t>
      </w:r>
      <w:commentRangeEnd w:id="0"/>
      <w:r>
        <w:commentReference w:id="0"/>
      </w:r>
    </w:p>
    <w:p w14:paraId="42AFB6BC" w14:textId="5143FF7F" w:rsidR="003E0B63" w:rsidRDefault="003E0B63" w:rsidP="003E0B63">
      <w:pPr>
        <w:pStyle w:val="ListParagraph"/>
        <w:numPr>
          <w:ilvl w:val="2"/>
          <w:numId w:val="3"/>
        </w:numPr>
        <w:spacing w:after="0" w:line="240" w:lineRule="auto"/>
      </w:pPr>
      <w:r>
        <w:t>We did vary how we build the GS using external sources, building them from other data and not the profile data via a module methodology, so in essence we are comparing different sources</w:t>
      </w:r>
    </w:p>
    <w:p w14:paraId="38AD8FB1" w14:textId="4B9CF3FF" w:rsidR="004C37CA" w:rsidRPr="004C37CA" w:rsidRDefault="004C37CA" w:rsidP="003E0B63">
      <w:pPr>
        <w:pStyle w:val="ListParagraph"/>
        <w:numPr>
          <w:ilvl w:val="2"/>
          <w:numId w:val="3"/>
        </w:numPr>
        <w:spacing w:after="0" w:line="240" w:lineRule="auto"/>
        <w:rPr>
          <w:color w:val="FF0000"/>
        </w:rPr>
      </w:pPr>
      <w:commentRangeStart w:id="1"/>
      <w:r w:rsidRPr="783B868A">
        <w:rPr>
          <w:color w:val="FF0000"/>
        </w:rPr>
        <w:t>Should we include a the S1500 information as proof that if the size is reduced the efficacy is still ok? Similar to a resampling of a smaller gene space?</w:t>
      </w:r>
      <w:commentRangeEnd w:id="1"/>
      <w:r>
        <w:commentReference w:id="1"/>
      </w:r>
    </w:p>
    <w:p w14:paraId="19BF4B3D" w14:textId="77777777" w:rsidR="004C37CA" w:rsidRDefault="004C37CA" w:rsidP="004C37CA">
      <w:pPr>
        <w:pStyle w:val="ListParagraph"/>
        <w:spacing w:after="0" w:line="240" w:lineRule="auto"/>
      </w:pPr>
    </w:p>
    <w:p w14:paraId="32843967" w14:textId="72669EC4" w:rsidR="005F1EE6" w:rsidRPr="00EA7AAE" w:rsidRDefault="00EA7AAE" w:rsidP="004C37CA">
      <w:pPr>
        <w:spacing w:after="0" w:line="240" w:lineRule="auto"/>
        <w:rPr>
          <w:sz w:val="36"/>
          <w:szCs w:val="36"/>
        </w:rPr>
      </w:pPr>
      <w:r>
        <w:rPr>
          <w:b/>
          <w:bCs/>
          <w:sz w:val="36"/>
          <w:szCs w:val="36"/>
        </w:rPr>
        <w:t>Key o</w:t>
      </w:r>
      <w:r w:rsidR="007C5358" w:rsidRPr="00EA7AAE">
        <w:rPr>
          <w:b/>
          <w:bCs/>
          <w:sz w:val="36"/>
          <w:szCs w:val="36"/>
        </w:rPr>
        <w:t>utcome</w:t>
      </w:r>
      <w:r w:rsidR="004C37CA" w:rsidRPr="00EA7AAE">
        <w:rPr>
          <w:b/>
          <w:bCs/>
          <w:sz w:val="36"/>
          <w:szCs w:val="36"/>
        </w:rPr>
        <w:t>s</w:t>
      </w:r>
      <w:r w:rsidR="007C5358" w:rsidRPr="00EA7AAE">
        <w:rPr>
          <w:sz w:val="36"/>
          <w:szCs w:val="36"/>
        </w:rPr>
        <w:t xml:space="preserve">: </w:t>
      </w:r>
    </w:p>
    <w:p w14:paraId="4BC43BF0" w14:textId="7EF25A6E" w:rsidR="004C37CA" w:rsidRDefault="007C5358" w:rsidP="004C37CA">
      <w:pPr>
        <w:spacing w:after="0" w:line="240" w:lineRule="auto"/>
      </w:pPr>
      <w:r w:rsidRPr="007C5358">
        <w:t xml:space="preserve">This is a baseline for improving the gene sets and/or scoring approach </w:t>
      </w:r>
    </w:p>
    <w:p w14:paraId="193B5E1C" w14:textId="6FB50020" w:rsidR="004C37CA" w:rsidRDefault="004C37CA" w:rsidP="007C5358">
      <w:pPr>
        <w:pStyle w:val="ListParagraph"/>
        <w:numPr>
          <w:ilvl w:val="0"/>
          <w:numId w:val="3"/>
        </w:numPr>
        <w:spacing w:after="0" w:line="240" w:lineRule="auto"/>
      </w:pPr>
      <w:r>
        <w:t>Consensus gene sets tend to score better than existing GS when compared suggesting our method for consensus gene set construction is sufficient</w:t>
      </w:r>
    </w:p>
    <w:p w14:paraId="4F38B515" w14:textId="64872615" w:rsidR="004C37CA" w:rsidRDefault="004C37CA" w:rsidP="007C5358">
      <w:pPr>
        <w:pStyle w:val="ListParagraph"/>
        <w:numPr>
          <w:ilvl w:val="0"/>
          <w:numId w:val="3"/>
        </w:numPr>
        <w:spacing w:after="0" w:line="240" w:lineRule="auto"/>
      </w:pPr>
      <w:r>
        <w:t>A GS unit is better than using non optimized GSs</w:t>
      </w:r>
    </w:p>
    <w:p w14:paraId="4DEDE3AD" w14:textId="7E2294C8" w:rsidR="004C37CA" w:rsidRDefault="004C37CA" w:rsidP="007C5358">
      <w:pPr>
        <w:pStyle w:val="ListParagraph"/>
        <w:numPr>
          <w:ilvl w:val="0"/>
          <w:numId w:val="3"/>
        </w:numPr>
        <w:spacing w:after="0" w:line="240" w:lineRule="auto"/>
      </w:pPr>
      <w:r>
        <w:t>Null target chemicals score the same as negatives and random nulls indicating that non stress agents would be ignored by this method</w:t>
      </w:r>
    </w:p>
    <w:p w14:paraId="0FB2B093" w14:textId="5EEA5424" w:rsidR="004C37CA" w:rsidRDefault="005F1EE6" w:rsidP="007C5358">
      <w:pPr>
        <w:pStyle w:val="ListParagraph"/>
        <w:numPr>
          <w:ilvl w:val="0"/>
          <w:numId w:val="3"/>
        </w:numPr>
        <w:spacing w:after="0" w:line="240" w:lineRule="auto"/>
      </w:pPr>
      <w:r>
        <w:t>DNA, HTS, ERS, HYP consensus sets have good accuracy and discrimination</w:t>
      </w:r>
    </w:p>
    <w:p w14:paraId="5EAADE7D" w14:textId="6AB4E9DE" w:rsidR="005F1EE6" w:rsidRDefault="005F1EE6" w:rsidP="007C5358">
      <w:pPr>
        <w:pStyle w:val="ListParagraph"/>
        <w:numPr>
          <w:ilvl w:val="0"/>
          <w:numId w:val="3"/>
        </w:numPr>
        <w:spacing w:after="0" w:line="240" w:lineRule="auto"/>
      </w:pPr>
      <w:r>
        <w:t>Surprisingly MTL profiles matched better with OXD GSs</w:t>
      </w:r>
    </w:p>
    <w:p w14:paraId="397CC6C9" w14:textId="67820480" w:rsidR="005F1EE6" w:rsidRDefault="005F1EE6" w:rsidP="005F1EE6">
      <w:pPr>
        <w:pStyle w:val="ListParagraph"/>
        <w:numPr>
          <w:ilvl w:val="1"/>
          <w:numId w:val="3"/>
        </w:numPr>
        <w:spacing w:after="0" w:line="240" w:lineRule="auto"/>
      </w:pPr>
      <w:r>
        <w:t>This is possibly due to overlapping mechanisms or improper hallmarks – more needed</w:t>
      </w:r>
    </w:p>
    <w:p w14:paraId="01F39811" w14:textId="6CCA2801" w:rsidR="005F1EE6" w:rsidRPr="007C5358" w:rsidRDefault="005F1EE6" w:rsidP="005F1EE6">
      <w:pPr>
        <w:pStyle w:val="ListParagraph"/>
        <w:numPr>
          <w:ilvl w:val="0"/>
          <w:numId w:val="3"/>
        </w:numPr>
        <w:spacing w:after="0" w:line="240" w:lineRule="auto"/>
      </w:pPr>
      <w:r>
        <w:t>OXD has some overlap with DNA which is expected</w:t>
      </w:r>
    </w:p>
    <w:p w14:paraId="75842FCE" w14:textId="17813BE3" w:rsidR="007C5358" w:rsidRDefault="007C5358" w:rsidP="007C5358">
      <w:pPr>
        <w:spacing w:after="0" w:line="240" w:lineRule="auto"/>
      </w:pPr>
    </w:p>
    <w:p w14:paraId="53E324FE" w14:textId="64144975" w:rsidR="00984B3E" w:rsidRDefault="005F1EE6" w:rsidP="007C5358">
      <w:pPr>
        <w:spacing w:after="0" w:line="240" w:lineRule="auto"/>
        <w:rPr>
          <w:b/>
          <w:bCs/>
        </w:rPr>
      </w:pPr>
      <w:r w:rsidRPr="00984B3E">
        <w:rPr>
          <w:b/>
          <w:bCs/>
        </w:rPr>
        <w:t>List of key terms</w:t>
      </w:r>
      <w:r>
        <w:rPr>
          <w:b/>
          <w:bCs/>
        </w:rPr>
        <w:t xml:space="preserve"> defined in this outline</w:t>
      </w:r>
      <w:r w:rsidRPr="00984B3E">
        <w:rPr>
          <w:b/>
          <w:bCs/>
        </w:rPr>
        <w:t>:</w:t>
      </w:r>
    </w:p>
    <w:p w14:paraId="2C3C868B" w14:textId="77777777" w:rsidR="00EB5F84" w:rsidRDefault="00EB5F84" w:rsidP="007C5358">
      <w:pPr>
        <w:spacing w:after="0" w:line="240" w:lineRule="auto"/>
        <w:rPr>
          <w:b/>
          <w:bCs/>
          <w:sz w:val="20"/>
          <w:szCs w:val="20"/>
        </w:rPr>
      </w:pPr>
    </w:p>
    <w:p w14:paraId="69262E38" w14:textId="6D4DEA46" w:rsidR="00812C9B" w:rsidRDefault="005703F6" w:rsidP="007C5358">
      <w:pPr>
        <w:spacing w:after="0" w:line="240" w:lineRule="auto"/>
        <w:rPr>
          <w:sz w:val="20"/>
          <w:szCs w:val="20"/>
        </w:rPr>
      </w:pPr>
      <w:r w:rsidRPr="783B868A">
        <w:rPr>
          <w:b/>
          <w:bCs/>
          <w:sz w:val="20"/>
          <w:szCs w:val="20"/>
        </w:rPr>
        <w:t xml:space="preserve">Canonical stress response </w:t>
      </w:r>
      <w:del w:id="2" w:author="Shah, Imran" w:date="2020-05-27T22:35:00Z">
        <w:r w:rsidRPr="783B868A" w:rsidDel="00D506F1">
          <w:rPr>
            <w:b/>
            <w:bCs/>
            <w:sz w:val="20"/>
            <w:szCs w:val="20"/>
          </w:rPr>
          <w:delText>systems</w:delText>
        </w:r>
      </w:del>
      <w:ins w:id="3" w:author="Shah, Imran" w:date="2020-05-27T22:35:00Z">
        <w:r w:rsidR="00D506F1">
          <w:rPr>
            <w:b/>
            <w:bCs/>
            <w:sz w:val="20"/>
            <w:szCs w:val="20"/>
          </w:rPr>
          <w:t>pathways</w:t>
        </w:r>
      </w:ins>
      <w:r w:rsidRPr="783B868A">
        <w:rPr>
          <w:b/>
          <w:bCs/>
          <w:sz w:val="20"/>
          <w:szCs w:val="20"/>
        </w:rPr>
        <w:t>:</w:t>
      </w:r>
      <w:r w:rsidR="00812C9B" w:rsidRPr="783B868A">
        <w:rPr>
          <w:sz w:val="20"/>
          <w:szCs w:val="20"/>
        </w:rPr>
        <w:t xml:space="preserve"> classical definition of stress response </w:t>
      </w:r>
      <w:del w:id="4" w:author="Shah, Imran" w:date="2020-05-27T22:35:00Z">
        <w:r w:rsidR="00812C9B" w:rsidRPr="783B868A" w:rsidDel="00D506F1">
          <w:rPr>
            <w:sz w:val="20"/>
            <w:szCs w:val="20"/>
          </w:rPr>
          <w:delText xml:space="preserve">systems </w:delText>
        </w:r>
      </w:del>
      <w:ins w:id="5" w:author="Shah, Imran" w:date="2020-05-27T22:35:00Z">
        <w:r w:rsidR="00D506F1">
          <w:rPr>
            <w:sz w:val="20"/>
            <w:szCs w:val="20"/>
          </w:rPr>
          <w:t>pathways</w:t>
        </w:r>
        <w:r w:rsidR="00D506F1" w:rsidRPr="783B868A">
          <w:rPr>
            <w:sz w:val="20"/>
            <w:szCs w:val="20"/>
          </w:rPr>
          <w:t xml:space="preserve"> </w:t>
        </w:r>
      </w:ins>
      <w:r w:rsidR="00812C9B" w:rsidRPr="783B868A">
        <w:rPr>
          <w:sz w:val="20"/>
          <w:szCs w:val="20"/>
        </w:rPr>
        <w:t xml:space="preserve">based on chemical and environmental perturbance; these include DNA damage, metals stress, oxidative stress, unfolded protein/ER stress, heat shock stress, hypoxia, osmotic stress, the </w:t>
      </w:r>
      <w:r w:rsidR="003E17C5" w:rsidRPr="783B868A">
        <w:rPr>
          <w:sz w:val="20"/>
          <w:szCs w:val="20"/>
        </w:rPr>
        <w:t>inflammatory</w:t>
      </w:r>
      <w:r w:rsidR="00812C9B" w:rsidRPr="783B868A">
        <w:rPr>
          <w:sz w:val="20"/>
          <w:szCs w:val="20"/>
        </w:rPr>
        <w:t xml:space="preserve"> response, and mitochondrial/metabolic stress.</w:t>
      </w:r>
    </w:p>
    <w:p w14:paraId="00ABB1B3" w14:textId="4C5D2EAA" w:rsidR="005F1EE6" w:rsidRDefault="005F1EE6" w:rsidP="007C5358">
      <w:pPr>
        <w:spacing w:after="0" w:line="240" w:lineRule="auto"/>
        <w:rPr>
          <w:sz w:val="20"/>
          <w:szCs w:val="20"/>
        </w:rPr>
      </w:pPr>
    </w:p>
    <w:p w14:paraId="2DD420AD" w14:textId="023D124F" w:rsidR="005F1EE6" w:rsidRPr="005F1EE6" w:rsidRDefault="005F1EE6" w:rsidP="007C5358">
      <w:pPr>
        <w:spacing w:after="0" w:line="240" w:lineRule="auto"/>
        <w:rPr>
          <w:sz w:val="20"/>
          <w:szCs w:val="20"/>
        </w:rPr>
      </w:pPr>
      <w:commentRangeStart w:id="6"/>
      <w:r w:rsidRPr="783B868A">
        <w:rPr>
          <w:b/>
          <w:bCs/>
          <w:sz w:val="20"/>
          <w:szCs w:val="20"/>
        </w:rPr>
        <w:t xml:space="preserve">Source gene sets: </w:t>
      </w:r>
      <w:r w:rsidRPr="783B868A">
        <w:rPr>
          <w:sz w:val="20"/>
          <w:szCs w:val="20"/>
        </w:rPr>
        <w:t xml:space="preserve">gene sets existing in the literature that are characteristic of or are built to characterize a </w:t>
      </w:r>
      <w:del w:id="7" w:author="Shah, Imran" w:date="2020-05-28T02:22:00Z">
        <w:r w:rsidRPr="783B868A" w:rsidDel="005F1EE6">
          <w:rPr>
            <w:sz w:val="20"/>
            <w:szCs w:val="20"/>
          </w:rPr>
          <w:delText xml:space="preserve">canonical stress system </w:delText>
        </w:r>
      </w:del>
      <w:ins w:id="8" w:author="Shah, Imran" w:date="2020-05-28T02:22:00Z">
        <w:r w:rsidR="059C5CD3" w:rsidRPr="783B868A">
          <w:rPr>
            <w:sz w:val="20"/>
            <w:szCs w:val="20"/>
          </w:rPr>
          <w:t>stress response pathway</w:t>
        </w:r>
      </w:ins>
    </w:p>
    <w:commentRangeEnd w:id="6"/>
    <w:p w14:paraId="2F447154" w14:textId="77777777" w:rsidR="005F1EE6" w:rsidRDefault="005F1EE6" w:rsidP="007C5358">
      <w:pPr>
        <w:spacing w:after="0" w:line="240" w:lineRule="auto"/>
        <w:rPr>
          <w:sz w:val="20"/>
          <w:szCs w:val="20"/>
        </w:rPr>
      </w:pPr>
      <w:r>
        <w:commentReference w:id="6"/>
      </w:r>
    </w:p>
    <w:p w14:paraId="06D92221" w14:textId="23EBC194" w:rsidR="005F1EE6" w:rsidRPr="005F1EE6" w:rsidRDefault="005F1EE6" w:rsidP="007C5358">
      <w:pPr>
        <w:spacing w:after="0" w:line="240" w:lineRule="auto"/>
        <w:rPr>
          <w:sz w:val="20"/>
          <w:szCs w:val="20"/>
        </w:rPr>
      </w:pPr>
      <w:r w:rsidRPr="783B868A">
        <w:rPr>
          <w:b/>
          <w:bCs/>
          <w:sz w:val="20"/>
          <w:szCs w:val="20"/>
        </w:rPr>
        <w:t>Consensus</w:t>
      </w:r>
      <w:ins w:id="9" w:author="Shah, Imran" w:date="2020-05-28T02:17:00Z">
        <w:r w:rsidR="4D93747D" w:rsidRPr="783B868A">
          <w:rPr>
            <w:b/>
            <w:bCs/>
            <w:sz w:val="20"/>
            <w:szCs w:val="20"/>
          </w:rPr>
          <w:t xml:space="preserve"> Stress Response</w:t>
        </w:r>
      </w:ins>
      <w:r w:rsidRPr="783B868A">
        <w:rPr>
          <w:b/>
          <w:bCs/>
          <w:sz w:val="20"/>
          <w:szCs w:val="20"/>
        </w:rPr>
        <w:t xml:space="preserve"> Gene Sets: </w:t>
      </w:r>
      <w:r w:rsidRPr="783B868A">
        <w:rPr>
          <w:sz w:val="20"/>
          <w:szCs w:val="20"/>
        </w:rPr>
        <w:t xml:space="preserve"> gene sets built by selecting the most frequently associated member within existing GS describing a canonical stress system</w:t>
      </w:r>
    </w:p>
    <w:p w14:paraId="1A761719" w14:textId="77777777" w:rsidR="005F1EE6" w:rsidRDefault="005F1EE6" w:rsidP="007C5358">
      <w:pPr>
        <w:spacing w:after="0" w:line="240" w:lineRule="auto"/>
        <w:rPr>
          <w:sz w:val="20"/>
          <w:szCs w:val="20"/>
        </w:rPr>
      </w:pPr>
    </w:p>
    <w:p w14:paraId="61AE54A0" w14:textId="55CCD5E6" w:rsidR="005F1EE6" w:rsidRPr="005F1EE6" w:rsidRDefault="005F1EE6" w:rsidP="005F1EE6">
      <w:pPr>
        <w:spacing w:after="0" w:line="240" w:lineRule="auto"/>
        <w:rPr>
          <w:sz w:val="20"/>
          <w:szCs w:val="20"/>
        </w:rPr>
      </w:pPr>
      <w:commentRangeStart w:id="10"/>
      <w:r w:rsidRPr="783B868A">
        <w:rPr>
          <w:b/>
          <w:bCs/>
          <w:sz w:val="20"/>
          <w:szCs w:val="20"/>
        </w:rPr>
        <w:t xml:space="preserve">Hallmark </w:t>
      </w:r>
      <w:proofErr w:type="spellStart"/>
      <w:r w:rsidRPr="783B868A">
        <w:rPr>
          <w:b/>
          <w:bCs/>
          <w:sz w:val="20"/>
          <w:szCs w:val="20"/>
        </w:rPr>
        <w:t>chemset</w:t>
      </w:r>
      <w:commentRangeEnd w:id="10"/>
      <w:proofErr w:type="spellEnd"/>
      <w:r>
        <w:commentReference w:id="10"/>
      </w:r>
      <w:r w:rsidRPr="783B868A">
        <w:rPr>
          <w:b/>
          <w:bCs/>
          <w:sz w:val="20"/>
          <w:szCs w:val="20"/>
        </w:rPr>
        <w:t xml:space="preserve">: </w:t>
      </w:r>
      <w:r w:rsidRPr="783B868A">
        <w:rPr>
          <w:sz w:val="20"/>
          <w:szCs w:val="20"/>
        </w:rPr>
        <w:t>The set of characteristic chemicals that are typifying for a canonical stress state</w:t>
      </w:r>
    </w:p>
    <w:p w14:paraId="457C2D18" w14:textId="4E9299E1" w:rsidR="005703F6" w:rsidRDefault="005703F6" w:rsidP="007C5358">
      <w:pPr>
        <w:spacing w:after="0" w:line="240" w:lineRule="auto"/>
        <w:rPr>
          <w:sz w:val="20"/>
          <w:szCs w:val="20"/>
        </w:rPr>
      </w:pPr>
    </w:p>
    <w:p w14:paraId="62734B29" w14:textId="1F6DB62E" w:rsidR="005703F6" w:rsidRPr="00CB75A9" w:rsidRDefault="00CE2586" w:rsidP="007C5358">
      <w:pPr>
        <w:spacing w:after="0" w:line="240" w:lineRule="auto"/>
        <w:rPr>
          <w:sz w:val="20"/>
          <w:szCs w:val="20"/>
        </w:rPr>
      </w:pPr>
      <w:proofErr w:type="spellStart"/>
      <w:r w:rsidRPr="00CB75A9">
        <w:rPr>
          <w:b/>
          <w:bCs/>
          <w:sz w:val="20"/>
          <w:szCs w:val="20"/>
        </w:rPr>
        <w:t>Stressome</w:t>
      </w:r>
      <w:proofErr w:type="spellEnd"/>
      <w:r w:rsidRPr="00CB75A9">
        <w:rPr>
          <w:b/>
          <w:bCs/>
          <w:sz w:val="20"/>
          <w:szCs w:val="20"/>
        </w:rPr>
        <w:t xml:space="preserve"> Signature Unit:</w:t>
      </w:r>
      <w:r w:rsidRPr="00CB75A9">
        <w:rPr>
          <w:sz w:val="20"/>
          <w:szCs w:val="20"/>
        </w:rPr>
        <w:t xml:space="preserve"> </w:t>
      </w:r>
      <w:r w:rsidR="00812C9B" w:rsidRPr="00CB75A9">
        <w:rPr>
          <w:sz w:val="20"/>
          <w:szCs w:val="20"/>
        </w:rPr>
        <w:t>the final signature set composed of the top AUC scoring source and consensus gene sets designed to work as unit with which to classify stress response</w:t>
      </w:r>
    </w:p>
    <w:p w14:paraId="09BC24CD" w14:textId="77777777" w:rsidR="00EA7AAE" w:rsidRDefault="00EA7AAE" w:rsidP="007C5358">
      <w:pPr>
        <w:spacing w:after="0" w:line="240" w:lineRule="auto"/>
        <w:rPr>
          <w:sz w:val="36"/>
          <w:szCs w:val="36"/>
        </w:rPr>
      </w:pPr>
    </w:p>
    <w:p w14:paraId="6B2AD663" w14:textId="38D97722" w:rsidR="007C5358" w:rsidRPr="00EB5F84" w:rsidRDefault="007C5358" w:rsidP="007C5358">
      <w:pPr>
        <w:spacing w:after="0" w:line="240" w:lineRule="auto"/>
        <w:rPr>
          <w:sz w:val="36"/>
          <w:szCs w:val="36"/>
        </w:rPr>
      </w:pPr>
      <w:r w:rsidRPr="00EB5F84">
        <w:rPr>
          <w:sz w:val="36"/>
          <w:szCs w:val="36"/>
        </w:rPr>
        <w:t>Approach</w:t>
      </w:r>
    </w:p>
    <w:p w14:paraId="6F4C82E7" w14:textId="77777777" w:rsidR="00EB7CBA" w:rsidRDefault="00EB7CBA" w:rsidP="00EB7CBA">
      <w:pPr>
        <w:spacing w:after="0" w:line="240" w:lineRule="auto"/>
        <w:ind w:firstLine="360"/>
      </w:pPr>
    </w:p>
    <w:p w14:paraId="670F4F57" w14:textId="77777777" w:rsidR="00EB7CBA" w:rsidRDefault="00EB7CBA" w:rsidP="00EB7CBA">
      <w:pPr>
        <w:spacing w:after="0" w:line="240" w:lineRule="auto"/>
        <w:ind w:firstLine="360"/>
      </w:pPr>
    </w:p>
    <w:p w14:paraId="2B9EB456" w14:textId="07C58267" w:rsidR="00261A33" w:rsidRPr="00984B3E" w:rsidRDefault="00261A33" w:rsidP="00984B3E">
      <w:pPr>
        <w:pStyle w:val="ListParagraph"/>
        <w:numPr>
          <w:ilvl w:val="0"/>
          <w:numId w:val="6"/>
        </w:numPr>
        <w:spacing w:after="0" w:line="240" w:lineRule="auto"/>
        <w:ind w:left="360"/>
        <w:rPr>
          <w:b/>
          <w:bCs/>
          <w:sz w:val="24"/>
          <w:szCs w:val="24"/>
        </w:rPr>
      </w:pPr>
      <w:r w:rsidRPr="00984B3E">
        <w:rPr>
          <w:b/>
          <w:bCs/>
          <w:sz w:val="24"/>
          <w:szCs w:val="24"/>
        </w:rPr>
        <w:t>Defin</w:t>
      </w:r>
      <w:r w:rsidR="004251E9" w:rsidRPr="00984B3E">
        <w:rPr>
          <w:b/>
          <w:bCs/>
          <w:sz w:val="24"/>
          <w:szCs w:val="24"/>
        </w:rPr>
        <w:t>ing the mechanics of stress</w:t>
      </w:r>
      <w:r w:rsidR="00EB7CBA" w:rsidRPr="00984B3E">
        <w:rPr>
          <w:b/>
          <w:bCs/>
          <w:sz w:val="24"/>
          <w:szCs w:val="24"/>
        </w:rPr>
        <w:t>:</w:t>
      </w:r>
    </w:p>
    <w:p w14:paraId="026AE06E" w14:textId="77777777" w:rsidR="00EB7CBA" w:rsidRDefault="00EB7CBA" w:rsidP="00EB7CBA">
      <w:pPr>
        <w:spacing w:after="0" w:line="240" w:lineRule="auto"/>
        <w:ind w:firstLine="360"/>
      </w:pPr>
    </w:p>
    <w:p w14:paraId="7178A2D2" w14:textId="18C14879" w:rsidR="00C50871" w:rsidRDefault="00261A33" w:rsidP="00984B3E">
      <w:pPr>
        <w:spacing w:after="0" w:line="240" w:lineRule="auto"/>
        <w:ind w:left="360"/>
        <w:jc w:val="both"/>
      </w:pPr>
      <w:r>
        <w:t xml:space="preserve">Stress is </w:t>
      </w:r>
      <w:r w:rsidR="000C51D3">
        <w:t xml:space="preserve">a reversable cellular </w:t>
      </w:r>
      <w:r w:rsidR="00FB315D">
        <w:t>condition resulting from ex</w:t>
      </w:r>
      <w:r w:rsidR="000C51D3">
        <w:t>ternal perturbances</w:t>
      </w:r>
      <w:r w:rsidR="00A42CCC">
        <w:t xml:space="preserve"> including mechanical and environmental damage (e.g., heat, UV), and chemical</w:t>
      </w:r>
      <w:r w:rsidR="004251E9">
        <w:t>s disruptive</w:t>
      </w:r>
      <w:r w:rsidR="00A42CCC">
        <w:t xml:space="preserve"> to homeostatic cellular processes.  </w:t>
      </w:r>
      <w:r w:rsidR="004251E9">
        <w:t>Cellular stress response systems are the genes that make up biochemical pathways which allow cells to ad</w:t>
      </w:r>
      <w:r w:rsidR="00735B6C">
        <w:t>a</w:t>
      </w:r>
      <w:r w:rsidR="004251E9">
        <w:t xml:space="preserve">pt to these perturbances </w:t>
      </w:r>
      <w:r w:rsidR="00EB7CBA">
        <w:t xml:space="preserve">and </w:t>
      </w:r>
      <w:r w:rsidR="004251E9">
        <w:t>overcom</w:t>
      </w:r>
      <w:r w:rsidR="00EB7CBA">
        <w:t>e</w:t>
      </w:r>
      <w:r w:rsidR="004251E9">
        <w:t xml:space="preserve"> adversity. </w:t>
      </w:r>
      <w:r w:rsidR="00C807B1">
        <w:t>Canonically, these stress systems are associated with DNA damage (DNA), protein misfolding stress (ERS), heat and cold shock (HTS), hypoxic stress (HYP), metal stress (MTL), and oxidative stress (OXD).  Stress</w:t>
      </w:r>
      <w:r w:rsidR="00EB7CBA">
        <w:t xml:space="preserve"> pathways have generally evolved to alleviate a singular condition but often share regulatory and response elements allowing for crosstalk and </w:t>
      </w:r>
      <w:r w:rsidR="00EB7CBA" w:rsidRPr="00EB7CBA">
        <w:t>co</w:t>
      </w:r>
      <w:r w:rsidR="00EB7CBA">
        <w:t>-</w:t>
      </w:r>
      <w:r w:rsidR="00EB7CBA" w:rsidRPr="00EB7CBA">
        <w:t>expression</w:t>
      </w:r>
      <w:r w:rsidR="00EB7CBA">
        <w:t xml:space="preserve">. As such it becomes important to isolate the central drivers and effectors of these systems to mechanistically characterize the exact systemic response that </w:t>
      </w:r>
      <w:r w:rsidR="00C50871">
        <w:t>resulting</w:t>
      </w:r>
      <w:r w:rsidR="00EB7CBA">
        <w:t xml:space="preserve"> in </w:t>
      </w:r>
      <w:r w:rsidR="00C50871">
        <w:t xml:space="preserve">an </w:t>
      </w:r>
      <w:r w:rsidR="00EB7CBA">
        <w:t>adaptive outcome</w:t>
      </w:r>
      <w:r w:rsidR="00C906C5">
        <w:t>, wherein a cell reverses the effect of an insult</w:t>
      </w:r>
      <w:r w:rsidR="00EB7CBA">
        <w:t xml:space="preserve"> or an adverse outcome </w:t>
      </w:r>
      <w:r w:rsidR="00C50871">
        <w:t>wherein the cell is overcome by stress.</w:t>
      </w:r>
      <w:r w:rsidR="000F3AEA">
        <w:t xml:space="preserve"> </w:t>
      </w:r>
      <w:r w:rsidR="00C807B1">
        <w:t>T</w:t>
      </w:r>
      <w:r w:rsidR="00E7588C">
        <w:t xml:space="preserve">wo components are then needed characterize a response, 1) a set of unique chemicals </w:t>
      </w:r>
      <w:r w:rsidR="00AF7EBF">
        <w:t xml:space="preserve">and agents </w:t>
      </w:r>
      <w:r w:rsidR="00E7588C">
        <w:t>inducing singular stress response systems, term</w:t>
      </w:r>
      <w:r w:rsidR="00C807B1">
        <w:t>ed</w:t>
      </w:r>
      <w:r w:rsidR="00E7588C">
        <w:t xml:space="preserve"> hallmark perturbagens, and 2) the genes that are most descriptive and central to a singular stress response</w:t>
      </w:r>
      <w:r w:rsidR="00C807B1">
        <w:t>, a gene set (GS)</w:t>
      </w:r>
      <w:r w:rsidR="00E7588C">
        <w:t xml:space="preserve">. </w:t>
      </w:r>
    </w:p>
    <w:p w14:paraId="20E81750" w14:textId="77777777" w:rsidR="00023B04" w:rsidRDefault="00023B04" w:rsidP="00984B3E">
      <w:pPr>
        <w:spacing w:after="0" w:line="240" w:lineRule="auto"/>
        <w:ind w:left="360"/>
      </w:pPr>
    </w:p>
    <w:p w14:paraId="039AAFF9" w14:textId="3C18D993" w:rsidR="00261A33" w:rsidRDefault="00C77356" w:rsidP="00984B3E">
      <w:pPr>
        <w:spacing w:after="0" w:line="240" w:lineRule="auto"/>
        <w:ind w:left="360"/>
      </w:pPr>
      <w:r>
        <w:t xml:space="preserve">*Note: </w:t>
      </w:r>
      <w:r w:rsidR="00023B04">
        <w:t xml:space="preserve">For the purposes of this study we will limit our definition to </w:t>
      </w:r>
      <w:r>
        <w:t xml:space="preserve">stress </w:t>
      </w:r>
      <w:r w:rsidR="00C807B1">
        <w:t>response,</w:t>
      </w:r>
      <w:r w:rsidR="00023B04">
        <w:t xml:space="preserve"> which is at the cellular level only, ignoring inflammatory</w:t>
      </w:r>
      <w:r>
        <w:t xml:space="preserve"> and metabolic</w:t>
      </w:r>
      <w:r w:rsidR="00023B04">
        <w:t xml:space="preserve"> system responses</w:t>
      </w:r>
      <w:r>
        <w:t xml:space="preserve"> that often include more complex interplay between cells and potentially secondary cell systems.</w:t>
      </w:r>
    </w:p>
    <w:p w14:paraId="300B6B59" w14:textId="4121F000" w:rsidR="004251E9" w:rsidRDefault="004251E9" w:rsidP="00023B04">
      <w:pPr>
        <w:pStyle w:val="ListParagraph"/>
        <w:spacing w:after="0" w:line="240" w:lineRule="auto"/>
      </w:pPr>
    </w:p>
    <w:p w14:paraId="4E011275" w14:textId="6CF3931B" w:rsidR="004251E9" w:rsidRDefault="004251E9" w:rsidP="00023B04">
      <w:pPr>
        <w:pStyle w:val="ListParagraph"/>
        <w:spacing w:after="0" w:line="240" w:lineRule="auto"/>
      </w:pPr>
    </w:p>
    <w:p w14:paraId="78B559CD" w14:textId="77777777" w:rsidR="00261A33" w:rsidRPr="007C5358" w:rsidRDefault="00261A33" w:rsidP="007C5358">
      <w:pPr>
        <w:spacing w:after="0" w:line="240" w:lineRule="auto"/>
      </w:pPr>
    </w:p>
    <w:p w14:paraId="513D8D59" w14:textId="1C00CC54" w:rsidR="00221394" w:rsidRPr="00984B3E" w:rsidRDefault="007C5358" w:rsidP="00221394">
      <w:pPr>
        <w:pStyle w:val="ListParagraph"/>
        <w:numPr>
          <w:ilvl w:val="0"/>
          <w:numId w:val="4"/>
        </w:numPr>
        <w:spacing w:after="0" w:line="240" w:lineRule="auto"/>
        <w:rPr>
          <w:b/>
          <w:bCs/>
          <w:sz w:val="24"/>
          <w:szCs w:val="24"/>
        </w:rPr>
      </w:pPr>
      <w:r w:rsidRPr="00984B3E">
        <w:rPr>
          <w:b/>
          <w:bCs/>
          <w:sz w:val="24"/>
          <w:szCs w:val="24"/>
        </w:rPr>
        <w:t xml:space="preserve">Identify reference </w:t>
      </w:r>
      <w:r w:rsidR="00AF7EBF" w:rsidRPr="00984B3E">
        <w:rPr>
          <w:b/>
          <w:bCs/>
          <w:sz w:val="24"/>
          <w:szCs w:val="24"/>
        </w:rPr>
        <w:t>hallmark perturbagens</w:t>
      </w:r>
      <w:r w:rsidRPr="00984B3E">
        <w:rPr>
          <w:b/>
          <w:bCs/>
          <w:sz w:val="24"/>
          <w:szCs w:val="24"/>
        </w:rPr>
        <w:t xml:space="preserve"> and transcriptomic profiles to evaluate stress response gene sets </w:t>
      </w:r>
    </w:p>
    <w:p w14:paraId="177539A4" w14:textId="134AECD9" w:rsidR="00D9478B" w:rsidRPr="00D06FA5" w:rsidRDefault="00D9478B" w:rsidP="00EA7AAE">
      <w:pPr>
        <w:spacing w:after="0" w:line="240" w:lineRule="auto"/>
        <w:ind w:left="360"/>
        <w:rPr>
          <w:i/>
          <w:iCs/>
        </w:rPr>
      </w:pPr>
      <w:r w:rsidRPr="00D06FA5">
        <w:lastRenderedPageBreak/>
        <w:t>Hallmark perturbagens were identified using</w:t>
      </w:r>
      <w:r w:rsidR="006770E7" w:rsidRPr="00D06FA5">
        <w:t xml:space="preserve"> three independent methods. An initial literature </w:t>
      </w:r>
      <w:r w:rsidR="000F3AEA" w:rsidRPr="00D06FA5">
        <w:t xml:space="preserve">screen </w:t>
      </w:r>
      <w:r w:rsidR="00EC4345">
        <w:t>yielded</w:t>
      </w:r>
      <w:r w:rsidR="000F3AEA" w:rsidRPr="00D06FA5">
        <w:t xml:space="preserve"> </w:t>
      </w:r>
      <w:r w:rsidR="00EC4345">
        <w:t xml:space="preserve">10 </w:t>
      </w:r>
      <w:r w:rsidR="00C807B1" w:rsidRPr="00D06FA5">
        <w:t>perturbagens</w:t>
      </w:r>
      <w:r w:rsidR="000F3AEA" w:rsidRPr="00D06FA5">
        <w:t xml:space="preserve"> </w:t>
      </w:r>
      <w:r w:rsidR="00C807B1" w:rsidRPr="00D06FA5">
        <w:t>associated with the canonical stress response pathways.</w:t>
      </w:r>
      <w:r w:rsidR="000F3AEA" w:rsidRPr="00D06FA5">
        <w:t xml:space="preserve"> </w:t>
      </w:r>
      <w:r w:rsidR="00C807B1" w:rsidRPr="00D06FA5">
        <w:t xml:space="preserve"> This </w:t>
      </w:r>
      <w:r w:rsidR="006F5833" w:rsidRPr="00D06FA5">
        <w:t>initial</w:t>
      </w:r>
      <w:r w:rsidR="00C807B1" w:rsidRPr="00D06FA5">
        <w:t xml:space="preserve"> set was expanded to include </w:t>
      </w:r>
      <w:r w:rsidR="006F5833" w:rsidRPr="00D06FA5">
        <w:t>chemicals</w:t>
      </w:r>
      <w:r w:rsidR="00C807B1" w:rsidRPr="00D06FA5">
        <w:t xml:space="preserve"> </w:t>
      </w:r>
      <w:r w:rsidR="006F5833" w:rsidRPr="00D06FA5">
        <w:t>identified in</w:t>
      </w:r>
      <w:r w:rsidR="00C807B1" w:rsidRPr="00D06FA5">
        <w:t xml:space="preserve"> the </w:t>
      </w:r>
      <w:r w:rsidR="006F5833" w:rsidRPr="00D06FA5">
        <w:t>Library of Integrated Network-based Cellular Signatures (</w:t>
      </w:r>
      <w:r w:rsidR="00C807B1" w:rsidRPr="00D06FA5">
        <w:t>LINCS</w:t>
      </w:r>
      <w:r w:rsidR="006F5833" w:rsidRPr="00D06FA5">
        <w:t>)</w:t>
      </w:r>
      <w:r w:rsidR="00C807B1" w:rsidRPr="00D06FA5">
        <w:t xml:space="preserve"> database</w:t>
      </w:r>
      <w:r w:rsidR="006F5833" w:rsidRPr="00D06FA5">
        <w:t>.</w:t>
      </w:r>
      <w:r w:rsidR="00C807B1" w:rsidRPr="00D06FA5">
        <w:t xml:space="preserve"> Small </w:t>
      </w:r>
      <w:r w:rsidR="006F5833" w:rsidRPr="00D06FA5">
        <w:t>search sets</w:t>
      </w:r>
      <w:r w:rsidR="00C807B1" w:rsidRPr="00D06FA5">
        <w:t xml:space="preserve"> (10 – 20 genes), were used </w:t>
      </w:r>
      <w:r w:rsidR="006F5833" w:rsidRPr="00D06FA5">
        <w:t xml:space="preserve">query the LINCS database returning a ranked list of chemicals most associated with </w:t>
      </w:r>
      <w:r w:rsidR="008E7C1B" w:rsidRPr="00D06FA5">
        <w:t xml:space="preserve">increased expression of </w:t>
      </w:r>
      <w:r w:rsidR="006F5833" w:rsidRPr="00D06FA5">
        <w:t>these genes. Finally, the set was expanded once more with perturbagens found in the Comparative Toxicogenomics Database (CTD). Key gene</w:t>
      </w:r>
      <w:r w:rsidR="008E7C1B" w:rsidRPr="00D06FA5">
        <w:t xml:space="preserve">s </w:t>
      </w:r>
      <w:r w:rsidR="006F5833" w:rsidRPr="00D06FA5">
        <w:t xml:space="preserve">linked with each canonical pathway were used to </w:t>
      </w:r>
      <w:r w:rsidR="008E7C1B" w:rsidRPr="00D06FA5">
        <w:t>query</w:t>
      </w:r>
      <w:r w:rsidR="006F5833" w:rsidRPr="00D06FA5">
        <w:t xml:space="preserve"> the database </w:t>
      </w:r>
      <w:r w:rsidR="008E7C1B" w:rsidRPr="00D06FA5">
        <w:t>resulting in a list of chemicals and perturbagens ranked by number of studies linking to the query gene(s</w:t>
      </w:r>
      <w:r w:rsidR="008E7C1B" w:rsidRPr="00D06FA5">
        <w:rPr>
          <w:i/>
          <w:iCs/>
        </w:rPr>
        <w:t xml:space="preserve">). </w:t>
      </w:r>
    </w:p>
    <w:p w14:paraId="767EFA2E" w14:textId="47652172" w:rsidR="00CA09D2" w:rsidRDefault="00CA09D2" w:rsidP="00CA09D2">
      <w:pPr>
        <w:pStyle w:val="ListParagraph"/>
        <w:spacing w:after="0" w:line="240" w:lineRule="auto"/>
      </w:pPr>
    </w:p>
    <w:p w14:paraId="1DBA116E" w14:textId="38C427D4" w:rsidR="00AF7EBF" w:rsidRDefault="00CA09D2" w:rsidP="00221394">
      <w:pPr>
        <w:pStyle w:val="ListParagraph"/>
        <w:numPr>
          <w:ilvl w:val="1"/>
          <w:numId w:val="4"/>
        </w:numPr>
        <w:spacing w:after="0" w:line="240" w:lineRule="auto"/>
      </w:pPr>
      <w:r>
        <w:t>Literature Screen</w:t>
      </w:r>
    </w:p>
    <w:p w14:paraId="70F21F7C" w14:textId="6101C60E" w:rsidR="00AB11B3" w:rsidRDefault="00AF7EBF" w:rsidP="00AF7EBF">
      <w:pPr>
        <w:pStyle w:val="ListParagraph"/>
        <w:numPr>
          <w:ilvl w:val="2"/>
          <w:numId w:val="4"/>
        </w:numPr>
        <w:spacing w:after="0" w:line="240" w:lineRule="auto"/>
      </w:pPr>
      <w:r w:rsidRPr="00D06FA5">
        <w:rPr>
          <w:i/>
          <w:iCs/>
        </w:rPr>
        <w:t xml:space="preserve">An initial </w:t>
      </w:r>
      <w:r w:rsidR="0013622F" w:rsidRPr="00D06FA5">
        <w:rPr>
          <w:i/>
          <w:iCs/>
        </w:rPr>
        <w:t>review</w:t>
      </w:r>
      <w:r w:rsidR="00515657" w:rsidRPr="00D06FA5">
        <w:rPr>
          <w:i/>
          <w:iCs/>
        </w:rPr>
        <w:t xml:space="preserve"> </w:t>
      </w:r>
      <w:r w:rsidR="003F0B67" w:rsidRPr="00D06FA5">
        <w:rPr>
          <w:i/>
          <w:iCs/>
        </w:rPr>
        <w:t xml:space="preserve">of stress systems </w:t>
      </w:r>
      <w:r w:rsidR="00CA09D2" w:rsidRPr="00D06FA5">
        <w:rPr>
          <w:i/>
          <w:iCs/>
        </w:rPr>
        <w:t>inducing</w:t>
      </w:r>
      <w:r w:rsidR="003F0B67" w:rsidRPr="00D06FA5">
        <w:rPr>
          <w:i/>
          <w:iCs/>
        </w:rPr>
        <w:t xml:space="preserve"> </w:t>
      </w:r>
      <w:r w:rsidR="00E32A39" w:rsidRPr="00D06FA5">
        <w:rPr>
          <w:i/>
          <w:iCs/>
        </w:rPr>
        <w:t>perturbagens</w:t>
      </w:r>
      <w:r w:rsidR="003F0B67" w:rsidRPr="00D06FA5">
        <w:rPr>
          <w:i/>
          <w:iCs/>
        </w:rPr>
        <w:t xml:space="preserve"> in the literature </w:t>
      </w:r>
      <w:r w:rsidR="00515657" w:rsidRPr="00D06FA5">
        <w:rPr>
          <w:i/>
          <w:iCs/>
        </w:rPr>
        <w:t xml:space="preserve">yielded a list of </w:t>
      </w:r>
      <w:r w:rsidR="0038094D" w:rsidRPr="00D06FA5">
        <w:rPr>
          <w:i/>
          <w:iCs/>
        </w:rPr>
        <w:t>20</w:t>
      </w:r>
      <w:r w:rsidR="00515657" w:rsidRPr="00D06FA5">
        <w:rPr>
          <w:i/>
          <w:iCs/>
        </w:rPr>
        <w:t xml:space="preserve"> </w:t>
      </w:r>
      <w:r w:rsidR="005B5D15" w:rsidRPr="00D06FA5">
        <w:rPr>
          <w:i/>
          <w:iCs/>
        </w:rPr>
        <w:t>well known chemical</w:t>
      </w:r>
      <w:r w:rsidR="00B14E70" w:rsidRPr="00D06FA5">
        <w:rPr>
          <w:i/>
          <w:iCs/>
        </w:rPr>
        <w:t>s linked to singular stress response system induction.</w:t>
      </w:r>
      <w:r w:rsidR="003844AF" w:rsidRPr="00D06FA5">
        <w:rPr>
          <w:i/>
          <w:iCs/>
        </w:rPr>
        <w:t xml:space="preserve"> The majority of the chemicals</w:t>
      </w:r>
      <w:r w:rsidR="00AB11B3" w:rsidRPr="00D06FA5">
        <w:rPr>
          <w:i/>
          <w:iCs/>
        </w:rPr>
        <w:t xml:space="preserve">-stress system associations are described </w:t>
      </w:r>
      <w:r w:rsidR="003844AF" w:rsidRPr="00D06FA5">
        <w:rPr>
          <w:i/>
          <w:iCs/>
        </w:rPr>
        <w:t>in Simmons,</w:t>
      </w:r>
      <w:r w:rsidR="005B5D15" w:rsidRPr="00D06FA5">
        <w:rPr>
          <w:i/>
          <w:iCs/>
        </w:rPr>
        <w:t xml:space="preserve"> </w:t>
      </w:r>
      <w:r w:rsidR="003844AF" w:rsidRPr="00D06FA5">
        <w:rPr>
          <w:i/>
          <w:iCs/>
        </w:rPr>
        <w:t>Ma</w:t>
      </w:r>
      <w:r w:rsidR="00E32A39" w:rsidRPr="00D06FA5">
        <w:rPr>
          <w:i/>
          <w:iCs/>
        </w:rPr>
        <w:t xml:space="preserve">, Chia, </w:t>
      </w:r>
      <w:proofErr w:type="spellStart"/>
      <w:r w:rsidR="00E32A39" w:rsidRPr="00D06FA5">
        <w:rPr>
          <w:i/>
          <w:iCs/>
        </w:rPr>
        <w:t>Lichtlen</w:t>
      </w:r>
      <w:proofErr w:type="spellEnd"/>
      <w:r w:rsidR="00E32A39" w:rsidRPr="00D06FA5">
        <w:rPr>
          <w:i/>
          <w:iCs/>
        </w:rPr>
        <w:t>, Williams</w:t>
      </w:r>
      <w:r w:rsidR="00E32A39">
        <w:t>.</w:t>
      </w:r>
      <w:r w:rsidR="00AB11B3">
        <w:t xml:space="preserve"> </w:t>
      </w:r>
    </w:p>
    <w:p w14:paraId="1C17EF04" w14:textId="77777777" w:rsidR="00D06FA5" w:rsidRDefault="00D06FA5" w:rsidP="00D06FA5">
      <w:pPr>
        <w:pStyle w:val="ListParagraph"/>
        <w:spacing w:after="0" w:line="240" w:lineRule="auto"/>
        <w:ind w:left="1080"/>
      </w:pPr>
    </w:p>
    <w:p w14:paraId="37E064CC" w14:textId="188218C8" w:rsidR="00221394" w:rsidRPr="00D06FA5" w:rsidRDefault="00AB11B3" w:rsidP="00AF7EBF">
      <w:pPr>
        <w:pStyle w:val="ListParagraph"/>
        <w:numPr>
          <w:ilvl w:val="2"/>
          <w:numId w:val="4"/>
        </w:numPr>
        <w:spacing w:after="0" w:line="240" w:lineRule="auto"/>
        <w:rPr>
          <w:i/>
          <w:iCs/>
        </w:rPr>
      </w:pPr>
      <w:r w:rsidRPr="00D06FA5">
        <w:rPr>
          <w:i/>
          <w:iCs/>
        </w:rPr>
        <w:t xml:space="preserve">Core gene lists, that is the genes most </w:t>
      </w:r>
      <w:r w:rsidR="0013622F" w:rsidRPr="00D06FA5">
        <w:rPr>
          <w:i/>
          <w:iCs/>
        </w:rPr>
        <w:t>centrally associated with each canonically stress system</w:t>
      </w:r>
      <w:r w:rsidR="0028507E" w:rsidRPr="00D06FA5">
        <w:rPr>
          <w:i/>
          <w:iCs/>
        </w:rPr>
        <w:t>,</w:t>
      </w:r>
      <w:r w:rsidR="0013622F" w:rsidRPr="00D06FA5">
        <w:rPr>
          <w:i/>
          <w:iCs/>
        </w:rPr>
        <w:t xml:space="preserve"> </w:t>
      </w:r>
      <w:r w:rsidR="0028507E" w:rsidRPr="00D06FA5">
        <w:rPr>
          <w:i/>
          <w:iCs/>
        </w:rPr>
        <w:t>were</w:t>
      </w:r>
      <w:r w:rsidR="0013622F" w:rsidRPr="00D06FA5">
        <w:rPr>
          <w:i/>
          <w:iCs/>
        </w:rPr>
        <w:t xml:space="preserve"> compiled during this review as well. Each core gene list ranged from about 10-20 genes that make up the central regulator, main transducers, </w:t>
      </w:r>
      <w:r w:rsidR="0028507E" w:rsidRPr="00D06FA5">
        <w:rPr>
          <w:i/>
          <w:iCs/>
        </w:rPr>
        <w:t>respon</w:t>
      </w:r>
      <w:r w:rsidR="002F5953" w:rsidRPr="00D06FA5">
        <w:rPr>
          <w:i/>
          <w:iCs/>
        </w:rPr>
        <w:t>se regulators</w:t>
      </w:r>
      <w:r w:rsidR="0028507E" w:rsidRPr="00D06FA5">
        <w:rPr>
          <w:i/>
          <w:iCs/>
        </w:rPr>
        <w:t xml:space="preserve">, and effectors. Core genes were noted as up or down regulated using the best available information. </w:t>
      </w:r>
    </w:p>
    <w:p w14:paraId="0897C374" w14:textId="77777777" w:rsidR="003844AF" w:rsidRDefault="003844AF" w:rsidP="003844AF">
      <w:pPr>
        <w:spacing w:after="0" w:line="240" w:lineRule="auto"/>
        <w:ind w:left="720"/>
      </w:pPr>
    </w:p>
    <w:p w14:paraId="4544FB76" w14:textId="026FBEC1" w:rsidR="005B5D15" w:rsidRDefault="005B5D15" w:rsidP="005B5D15">
      <w:pPr>
        <w:pStyle w:val="ListParagraph"/>
        <w:numPr>
          <w:ilvl w:val="1"/>
          <w:numId w:val="4"/>
        </w:numPr>
        <w:spacing w:after="0" w:line="240" w:lineRule="auto"/>
      </w:pPr>
      <w:r w:rsidRPr="007C5358">
        <w:t xml:space="preserve">Searching for new chemicals based on signature matching (LINCS) </w:t>
      </w:r>
    </w:p>
    <w:p w14:paraId="13F5A046" w14:textId="75BFAE59" w:rsidR="005B5D15" w:rsidRDefault="0028507E" w:rsidP="0013622F">
      <w:pPr>
        <w:pStyle w:val="ListParagraph"/>
        <w:numPr>
          <w:ilvl w:val="0"/>
          <w:numId w:val="7"/>
        </w:numPr>
        <w:spacing w:after="0" w:line="240" w:lineRule="auto"/>
        <w:rPr>
          <w:i/>
          <w:iCs/>
        </w:rPr>
      </w:pPr>
      <w:r w:rsidRPr="00D06FA5">
        <w:rPr>
          <w:i/>
          <w:iCs/>
        </w:rPr>
        <w:t>Small search sets (10-20 genes) were used to query LINCS. These search sets were filtered to be inclusive within the LINCS 1000 gene set and limited to up regulated genes only. Queries were conducted as “up regulated” via the LISTS and QUERY tools in in the CLUE dashboard.</w:t>
      </w:r>
    </w:p>
    <w:p w14:paraId="5590748E" w14:textId="77777777" w:rsidR="00D06FA5" w:rsidRPr="00D06FA5" w:rsidRDefault="00D06FA5" w:rsidP="00D06FA5">
      <w:pPr>
        <w:pStyle w:val="ListParagraph"/>
        <w:spacing w:after="0" w:line="240" w:lineRule="auto"/>
        <w:ind w:left="1080"/>
        <w:rPr>
          <w:i/>
          <w:iCs/>
        </w:rPr>
      </w:pPr>
    </w:p>
    <w:p w14:paraId="539A9201" w14:textId="5A8C8588" w:rsidR="0028507E" w:rsidRDefault="0028507E" w:rsidP="00D06FA5">
      <w:pPr>
        <w:pStyle w:val="ListParagraph"/>
        <w:numPr>
          <w:ilvl w:val="0"/>
          <w:numId w:val="7"/>
        </w:numPr>
        <w:spacing w:after="0" w:line="240" w:lineRule="auto"/>
        <w:rPr>
          <w:i/>
          <w:iCs/>
        </w:rPr>
      </w:pPr>
      <w:r w:rsidRPr="00D06FA5">
        <w:rPr>
          <w:i/>
          <w:iCs/>
        </w:rPr>
        <w:t>Returned LINCS DB responses were filtered to chemicals only and were ranked by median Tau score across all cell lines available.</w:t>
      </w:r>
    </w:p>
    <w:p w14:paraId="5BEB9E9A" w14:textId="77777777" w:rsidR="00D06FA5" w:rsidRPr="00D06FA5" w:rsidRDefault="00D06FA5" w:rsidP="00D06FA5">
      <w:pPr>
        <w:spacing w:after="0" w:line="240" w:lineRule="auto"/>
        <w:rPr>
          <w:i/>
          <w:iCs/>
        </w:rPr>
      </w:pPr>
    </w:p>
    <w:p w14:paraId="4D74B5C5" w14:textId="77777777" w:rsidR="00D06FA5" w:rsidRDefault="0028507E" w:rsidP="0013622F">
      <w:pPr>
        <w:pStyle w:val="ListParagraph"/>
        <w:numPr>
          <w:ilvl w:val="0"/>
          <w:numId w:val="7"/>
        </w:numPr>
        <w:spacing w:after="0" w:line="240" w:lineRule="auto"/>
        <w:rPr>
          <w:i/>
          <w:iCs/>
        </w:rPr>
      </w:pPr>
      <w:r w:rsidRPr="00D06FA5">
        <w:rPr>
          <w:i/>
          <w:iCs/>
        </w:rPr>
        <w:t>Chemicals were selected by inspection and LINCS associated targets.</w:t>
      </w:r>
    </w:p>
    <w:p w14:paraId="00DF7B8A" w14:textId="34A8DEB6" w:rsidR="0028507E" w:rsidRPr="00D06FA5" w:rsidRDefault="0028507E" w:rsidP="00D06FA5">
      <w:pPr>
        <w:pStyle w:val="ListParagraph"/>
        <w:spacing w:after="0" w:line="240" w:lineRule="auto"/>
        <w:ind w:left="1080"/>
        <w:rPr>
          <w:i/>
          <w:iCs/>
        </w:rPr>
      </w:pPr>
      <w:r w:rsidRPr="00D06FA5">
        <w:rPr>
          <w:i/>
          <w:iCs/>
        </w:rPr>
        <w:t xml:space="preserve"> </w:t>
      </w:r>
    </w:p>
    <w:p w14:paraId="4C0B82DA" w14:textId="77777777" w:rsidR="00D06FA5" w:rsidRDefault="0038094D" w:rsidP="0013622F">
      <w:pPr>
        <w:pStyle w:val="ListParagraph"/>
        <w:numPr>
          <w:ilvl w:val="0"/>
          <w:numId w:val="7"/>
        </w:numPr>
        <w:spacing w:after="0" w:line="240" w:lineRule="auto"/>
        <w:rPr>
          <w:i/>
          <w:iCs/>
        </w:rPr>
      </w:pPr>
      <w:r w:rsidRPr="00D06FA5">
        <w:rPr>
          <w:i/>
          <w:iCs/>
        </w:rPr>
        <w:t>6</w:t>
      </w:r>
      <w:r w:rsidR="0028507E" w:rsidRPr="00D06FA5">
        <w:rPr>
          <w:i/>
          <w:iCs/>
        </w:rPr>
        <w:t xml:space="preserve"> chemicals were selected when compared with literature and validated by other studies as having a characteristic association with a specific canonical stress response system.</w:t>
      </w:r>
    </w:p>
    <w:p w14:paraId="70A7D596" w14:textId="77777777" w:rsidR="00D06FA5" w:rsidRPr="00D06FA5" w:rsidRDefault="00D06FA5" w:rsidP="00D06FA5">
      <w:pPr>
        <w:pStyle w:val="ListParagraph"/>
        <w:rPr>
          <w:i/>
          <w:iCs/>
        </w:rPr>
      </w:pPr>
    </w:p>
    <w:p w14:paraId="7D7EE0A8" w14:textId="116E359D" w:rsidR="0028507E" w:rsidRPr="00D06FA5" w:rsidRDefault="0028507E" w:rsidP="00D06FA5">
      <w:pPr>
        <w:pStyle w:val="ListParagraph"/>
        <w:spacing w:after="0" w:line="240" w:lineRule="auto"/>
        <w:ind w:left="1080"/>
        <w:rPr>
          <w:i/>
          <w:iCs/>
        </w:rPr>
      </w:pPr>
      <w:r w:rsidRPr="00D06FA5">
        <w:rPr>
          <w:i/>
          <w:iCs/>
        </w:rPr>
        <w:t xml:space="preserve"> </w:t>
      </w:r>
    </w:p>
    <w:p w14:paraId="55DA6DA5" w14:textId="56761476" w:rsidR="00B14E70" w:rsidRDefault="007C5358" w:rsidP="0028507E">
      <w:pPr>
        <w:pStyle w:val="ListParagraph"/>
        <w:numPr>
          <w:ilvl w:val="1"/>
          <w:numId w:val="4"/>
        </w:numPr>
        <w:spacing w:after="0" w:line="240" w:lineRule="auto"/>
      </w:pPr>
      <w:r w:rsidRPr="007C5358">
        <w:t xml:space="preserve">Chemicals identified by matching key genes (using CTD) </w:t>
      </w:r>
    </w:p>
    <w:p w14:paraId="0AFBD46D" w14:textId="63A0180C" w:rsidR="0028507E" w:rsidRDefault="0038094D" w:rsidP="0028507E">
      <w:pPr>
        <w:pStyle w:val="ListParagraph"/>
        <w:numPr>
          <w:ilvl w:val="2"/>
          <w:numId w:val="4"/>
        </w:numPr>
        <w:spacing w:after="0" w:line="240" w:lineRule="auto"/>
        <w:rPr>
          <w:i/>
          <w:iCs/>
        </w:rPr>
      </w:pPr>
      <w:r w:rsidRPr="00D06FA5">
        <w:rPr>
          <w:i/>
          <w:iCs/>
        </w:rPr>
        <w:t>Q</w:t>
      </w:r>
      <w:r w:rsidR="0028507E" w:rsidRPr="00D06FA5">
        <w:rPr>
          <w:i/>
          <w:iCs/>
        </w:rPr>
        <w:t xml:space="preserve">ueries were performed in </w:t>
      </w:r>
      <w:r w:rsidRPr="00D06FA5">
        <w:rPr>
          <w:i/>
          <w:iCs/>
        </w:rPr>
        <w:t>the CTD online search system and through (Imran/Grace’s system?)</w:t>
      </w:r>
    </w:p>
    <w:p w14:paraId="0FC76A6A" w14:textId="77777777" w:rsidR="003B331A" w:rsidRPr="00D06FA5" w:rsidRDefault="003B331A" w:rsidP="003B331A">
      <w:pPr>
        <w:pStyle w:val="ListParagraph"/>
        <w:spacing w:after="0" w:line="240" w:lineRule="auto"/>
        <w:ind w:left="1080"/>
        <w:rPr>
          <w:i/>
          <w:iCs/>
        </w:rPr>
      </w:pPr>
    </w:p>
    <w:p w14:paraId="2DC5EB3D" w14:textId="06519CE6" w:rsidR="0038094D" w:rsidRPr="00D06FA5" w:rsidRDefault="0038094D" w:rsidP="0028507E">
      <w:pPr>
        <w:pStyle w:val="ListParagraph"/>
        <w:numPr>
          <w:ilvl w:val="2"/>
          <w:numId w:val="4"/>
        </w:numPr>
        <w:spacing w:after="0" w:line="240" w:lineRule="auto"/>
        <w:rPr>
          <w:i/>
          <w:iCs/>
        </w:rPr>
      </w:pPr>
      <w:r w:rsidRPr="00D06FA5">
        <w:rPr>
          <w:i/>
          <w:iCs/>
        </w:rPr>
        <w:t>Searches produced lists of perturbagens with known references to the query genes ranked by number of linking references as well as a language associated with the stress response system, the top 5 chemicals were selected</w:t>
      </w:r>
    </w:p>
    <w:p w14:paraId="371FB4FD" w14:textId="27257F12" w:rsidR="0038094D" w:rsidRDefault="0038094D" w:rsidP="0038094D">
      <w:pPr>
        <w:spacing w:after="0" w:line="240" w:lineRule="auto"/>
      </w:pPr>
    </w:p>
    <w:p w14:paraId="6488AAA8" w14:textId="54B158BE" w:rsidR="0038094D" w:rsidRDefault="0038094D" w:rsidP="00EA7AAE">
      <w:pPr>
        <w:spacing w:after="0" w:line="240" w:lineRule="auto"/>
        <w:ind w:left="360"/>
      </w:pPr>
      <w:r>
        <w:t xml:space="preserve">All perturbagens compiled from the literature screen and CTD queries were searched against the NCBI’s GEO database yielding 25 transcriptomic data sets (profiles). These profiles, when combined with the 7 </w:t>
      </w:r>
      <w:r w:rsidR="00D36384">
        <w:t xml:space="preserve">transcriptomic data sets </w:t>
      </w:r>
      <w:r>
        <w:t>taken from</w:t>
      </w:r>
      <w:r w:rsidR="00190487">
        <w:t xml:space="preserve"> the</w:t>
      </w:r>
      <w:r>
        <w:t xml:space="preserve"> LINCS </w:t>
      </w:r>
      <w:r w:rsidR="00190487">
        <w:t xml:space="preserve">GEO dataset form the hallmark </w:t>
      </w:r>
      <w:proofErr w:type="spellStart"/>
      <w:r w:rsidR="00190487">
        <w:t>chemset</w:t>
      </w:r>
      <w:proofErr w:type="spellEnd"/>
      <w:r w:rsidR="00190487">
        <w:t xml:space="preserve">, a set of chemicals that typify the transcriptomic profile of each canonical stress response system. </w:t>
      </w:r>
      <w:r w:rsidR="00D36384">
        <w:t xml:space="preserve">The </w:t>
      </w:r>
      <w:r w:rsidR="00D36384">
        <w:lastRenderedPageBreak/>
        <w:t xml:space="preserve">hallmark </w:t>
      </w:r>
      <w:proofErr w:type="spellStart"/>
      <w:r w:rsidR="00D36384">
        <w:t>chemset</w:t>
      </w:r>
      <w:proofErr w:type="spellEnd"/>
      <w:r w:rsidR="00D36384">
        <w:t xml:space="preserve"> is composed of roughly 4 – 5 perturbagens per canonical stress category and </w:t>
      </w:r>
      <w:r w:rsidR="00672B40">
        <w:t>has approximately 2-3 replicates per perturbagen. The DNA stress category has no replicates.</w:t>
      </w:r>
    </w:p>
    <w:p w14:paraId="0699C3E6" w14:textId="77777777" w:rsidR="007C5358" w:rsidRPr="007C5358" w:rsidRDefault="007C5358" w:rsidP="007C5358">
      <w:pPr>
        <w:spacing w:after="0" w:line="240" w:lineRule="auto"/>
      </w:pPr>
    </w:p>
    <w:p w14:paraId="0C66CF76" w14:textId="32A64698" w:rsidR="00FD0457" w:rsidRDefault="007C5358" w:rsidP="00FD0457">
      <w:pPr>
        <w:pStyle w:val="ListParagraph"/>
        <w:numPr>
          <w:ilvl w:val="0"/>
          <w:numId w:val="4"/>
        </w:numPr>
        <w:spacing w:after="0" w:line="240" w:lineRule="auto"/>
      </w:pPr>
      <w:r w:rsidRPr="007C5358">
        <w:t>Construct adaptive stress response gene signature</w:t>
      </w:r>
    </w:p>
    <w:p w14:paraId="1FCB14F5" w14:textId="77777777" w:rsidR="003B331A" w:rsidRDefault="003B331A" w:rsidP="003B331A">
      <w:pPr>
        <w:spacing w:after="0" w:line="240" w:lineRule="auto"/>
      </w:pPr>
    </w:p>
    <w:p w14:paraId="0AF28C07" w14:textId="00BACC45" w:rsidR="008A2272" w:rsidRDefault="00672B40" w:rsidP="00EA7AAE">
      <w:pPr>
        <w:spacing w:after="0" w:line="240" w:lineRule="auto"/>
        <w:ind w:left="360"/>
      </w:pPr>
      <w:r>
        <w:t xml:space="preserve">Canonical stress response pathways have gene expression overlap and are not well represented among available gene sets on </w:t>
      </w:r>
      <w:proofErr w:type="spellStart"/>
      <w:r>
        <w:t>MSigDB</w:t>
      </w:r>
      <w:proofErr w:type="spellEnd"/>
      <w:r>
        <w:t xml:space="preserve"> or </w:t>
      </w:r>
      <w:proofErr w:type="spellStart"/>
      <w:r w:rsidR="00FB4AAF">
        <w:t>Harmonizome</w:t>
      </w:r>
      <w:proofErr w:type="spellEnd"/>
      <w:r w:rsidR="00FB4AAF">
        <w:t xml:space="preserve">. Thus, a need for a purpose-built collection of gene sets characterizing canonical stress exists. Characteristics of this gene set collection must include non-overlapping genes and optimized discrimination between canonical stress response systems. This collection was </w:t>
      </w:r>
      <w:r w:rsidR="00E423DB">
        <w:t>built</w:t>
      </w:r>
      <w:r w:rsidR="00FB4AAF">
        <w:t xml:space="preserve"> by first identifying existing gene sets available on </w:t>
      </w:r>
      <w:proofErr w:type="spellStart"/>
      <w:r w:rsidR="00FB4AAF">
        <w:t>MSigDB</w:t>
      </w:r>
      <w:proofErr w:type="spellEnd"/>
      <w:r w:rsidR="00FB4AAF">
        <w:t xml:space="preserve"> including those sourced from </w:t>
      </w:r>
      <w:r w:rsidR="00823FAB">
        <w:t xml:space="preserve">GO, </w:t>
      </w:r>
      <w:proofErr w:type="spellStart"/>
      <w:r w:rsidR="00823FAB">
        <w:t>Reactome</w:t>
      </w:r>
      <w:proofErr w:type="spellEnd"/>
      <w:r w:rsidR="00823FAB">
        <w:t xml:space="preserve">, </w:t>
      </w:r>
      <w:proofErr w:type="spellStart"/>
      <w:r w:rsidR="00823FAB">
        <w:t>BioCarta</w:t>
      </w:r>
      <w:proofErr w:type="spellEnd"/>
      <w:r w:rsidR="00823FAB">
        <w:t xml:space="preserve">, the </w:t>
      </w:r>
      <w:proofErr w:type="spellStart"/>
      <w:r w:rsidR="00823FAB">
        <w:t>MSigDB</w:t>
      </w:r>
      <w:proofErr w:type="spellEnd"/>
      <w:r w:rsidR="00823FAB">
        <w:t xml:space="preserve"> hallmark series, and others uploaded to </w:t>
      </w:r>
      <w:proofErr w:type="spellStart"/>
      <w:r w:rsidR="00823FAB">
        <w:t>MSigDB</w:t>
      </w:r>
      <w:proofErr w:type="spellEnd"/>
      <w:r w:rsidR="00823FAB">
        <w:t xml:space="preserve">. </w:t>
      </w:r>
      <w:r w:rsidR="00960016">
        <w:t>Frequency of gene o</w:t>
      </w:r>
      <w:r w:rsidR="00823FAB">
        <w:t>verlap between int</w:t>
      </w:r>
      <w:r w:rsidR="00960016">
        <w:t>ra-</w:t>
      </w:r>
      <w:r w:rsidR="00823FAB">
        <w:t xml:space="preserve">group (same </w:t>
      </w:r>
      <w:r w:rsidR="00960016">
        <w:t xml:space="preserve">canonical gene set) and inter-group (all other canonical gene sets). An occurrence frequency metric was then calculated for each gene and consensus gene sets, sets composed of genes with the most intra-group frequency, of differential size were constructed at different size thresholds ranging from 50-477 genes. </w:t>
      </w:r>
      <w:r w:rsidR="002F5953">
        <w:t>Each</w:t>
      </w:r>
      <w:r w:rsidR="00960016">
        <w:t xml:space="preserve"> gene set</w:t>
      </w:r>
      <w:r w:rsidR="002F5953">
        <w:t xml:space="preserve"> (consensus or source)</w:t>
      </w:r>
      <w:r w:rsidR="00960016">
        <w:t xml:space="preserve"> was scored against all other gene sets using receiver operating characteristic analysis. The tope gene set of each group was then taken and used to build </w:t>
      </w:r>
      <w:r w:rsidR="008A2272">
        <w:t>a most discriminative stress response gene set.</w:t>
      </w:r>
    </w:p>
    <w:p w14:paraId="226CF1B4" w14:textId="77777777" w:rsidR="003B331A" w:rsidRDefault="003B331A" w:rsidP="003B331A">
      <w:pPr>
        <w:spacing w:after="0" w:line="240" w:lineRule="auto"/>
      </w:pPr>
    </w:p>
    <w:p w14:paraId="2FF45A1B" w14:textId="1B43D5BE" w:rsidR="00FD0457" w:rsidRDefault="007C5358" w:rsidP="00FD0457">
      <w:pPr>
        <w:pStyle w:val="ListParagraph"/>
        <w:numPr>
          <w:ilvl w:val="1"/>
          <w:numId w:val="4"/>
        </w:numPr>
        <w:spacing w:after="0" w:line="240" w:lineRule="auto"/>
      </w:pPr>
      <w:r w:rsidRPr="007C5358">
        <w:t>Select TF and immediate targets based on literature</w:t>
      </w:r>
    </w:p>
    <w:p w14:paraId="095AA20F" w14:textId="23A6F463" w:rsidR="002F5953" w:rsidRDefault="002F5953" w:rsidP="002F5953">
      <w:pPr>
        <w:pStyle w:val="ListParagraph"/>
        <w:numPr>
          <w:ilvl w:val="2"/>
          <w:numId w:val="4"/>
        </w:numPr>
        <w:spacing w:after="0" w:line="240" w:lineRule="auto"/>
      </w:pPr>
      <w:r w:rsidRPr="003B331A">
        <w:rPr>
          <w:i/>
          <w:iCs/>
        </w:rPr>
        <w:t>Core gene lists, that is the genes most centrally associated with each canonically stress system, were compiled during this review as well. Each core gene list ranged from about 10-20 genes that make up the central regulator, main transducers, response regulators, and effectors. Core genes were noted as up or down regulated using the best available information</w:t>
      </w:r>
      <w:r>
        <w:t xml:space="preserve">. </w:t>
      </w:r>
    </w:p>
    <w:p w14:paraId="5B234661" w14:textId="1C7F0F96" w:rsidR="002F5953" w:rsidRDefault="006229D0" w:rsidP="002F5953">
      <w:pPr>
        <w:pStyle w:val="ListParagraph"/>
        <w:numPr>
          <w:ilvl w:val="1"/>
          <w:numId w:val="4"/>
        </w:numPr>
        <w:spacing w:after="0" w:line="240" w:lineRule="auto"/>
      </w:pPr>
      <w:r w:rsidRPr="007C5358">
        <w:t xml:space="preserve">To serve as a baseline, identify currently defined stress response gene sets from GO, </w:t>
      </w:r>
      <w:proofErr w:type="spellStart"/>
      <w:r w:rsidRPr="007C5358">
        <w:t>Reactome</w:t>
      </w:r>
      <w:proofErr w:type="spellEnd"/>
      <w:r w:rsidRPr="007C5358">
        <w:t xml:space="preserve"> or other sources ("known stress response gene sets")</w:t>
      </w:r>
    </w:p>
    <w:p w14:paraId="42510BE5" w14:textId="0B06832F" w:rsidR="008B17B5" w:rsidRDefault="002F5953" w:rsidP="003B331A">
      <w:pPr>
        <w:pStyle w:val="ListParagraph"/>
        <w:numPr>
          <w:ilvl w:val="2"/>
          <w:numId w:val="4"/>
        </w:numPr>
        <w:spacing w:after="0" w:line="240" w:lineRule="auto"/>
        <w:rPr>
          <w:i/>
          <w:iCs/>
        </w:rPr>
      </w:pPr>
      <w:r w:rsidRPr="003B331A">
        <w:rPr>
          <w:i/>
          <w:iCs/>
        </w:rPr>
        <w:t>Currently defined stress response gene sets were identified first, by search</w:t>
      </w:r>
      <w:r w:rsidR="008B17B5" w:rsidRPr="003B331A">
        <w:rPr>
          <w:i/>
          <w:iCs/>
        </w:rPr>
        <w:t>ing</w:t>
      </w:r>
      <w:r w:rsidRPr="003B331A">
        <w:rPr>
          <w:i/>
          <w:iCs/>
        </w:rPr>
        <w:t xml:space="preserve"> all </w:t>
      </w:r>
      <w:proofErr w:type="spellStart"/>
      <w:r w:rsidRPr="003B331A">
        <w:rPr>
          <w:i/>
          <w:iCs/>
        </w:rPr>
        <w:t>MSigDB</w:t>
      </w:r>
      <w:proofErr w:type="spellEnd"/>
      <w:r w:rsidRPr="003B331A">
        <w:rPr>
          <w:i/>
          <w:iCs/>
        </w:rPr>
        <w:t xml:space="preserve"> gene sets for a subset of central transcription factors, transducers, and effectors, selected from the core gene list for each canonical stress pathway.</w:t>
      </w:r>
      <w:r w:rsidR="008B17B5" w:rsidRPr="003B331A">
        <w:rPr>
          <w:i/>
          <w:iCs/>
        </w:rPr>
        <w:t xml:space="preserve"> Queries contained the main TR/Response regulator and approximately 3 or more core effector genes. Queries were permutated until a maximum number of gene sets were identified</w:t>
      </w:r>
    </w:p>
    <w:p w14:paraId="13E360B8" w14:textId="77777777" w:rsidR="003B331A" w:rsidRPr="003B331A" w:rsidRDefault="003B331A" w:rsidP="003B331A">
      <w:pPr>
        <w:pStyle w:val="ListParagraph"/>
        <w:spacing w:after="0" w:line="240" w:lineRule="auto"/>
        <w:ind w:left="1080"/>
        <w:rPr>
          <w:i/>
          <w:iCs/>
        </w:rPr>
      </w:pPr>
    </w:p>
    <w:p w14:paraId="57A5B4EF" w14:textId="5F15BD91" w:rsidR="008B17B5" w:rsidRDefault="008B17B5" w:rsidP="003B331A">
      <w:pPr>
        <w:pStyle w:val="ListParagraph"/>
        <w:numPr>
          <w:ilvl w:val="2"/>
          <w:numId w:val="4"/>
        </w:numPr>
        <w:spacing w:after="0" w:line="240" w:lineRule="auto"/>
        <w:rPr>
          <w:i/>
          <w:iCs/>
        </w:rPr>
      </w:pPr>
      <w:r w:rsidRPr="003B331A">
        <w:rPr>
          <w:i/>
          <w:iCs/>
        </w:rPr>
        <w:t>Identified gene sets were filtered by matching names and descriptions with the canonical gene set in question, e.g., DNA would require a “DNA” stress term in the title such as mismatch, or base excision repair.</w:t>
      </w:r>
    </w:p>
    <w:p w14:paraId="60163BCA" w14:textId="77777777" w:rsidR="003B331A" w:rsidRPr="003B331A" w:rsidRDefault="003B331A" w:rsidP="003B331A">
      <w:pPr>
        <w:spacing w:after="0" w:line="240" w:lineRule="auto"/>
        <w:rPr>
          <w:i/>
          <w:iCs/>
        </w:rPr>
      </w:pPr>
    </w:p>
    <w:p w14:paraId="518DBFB9" w14:textId="69E409DA" w:rsidR="003B331A" w:rsidRDefault="008B17B5" w:rsidP="003B331A">
      <w:pPr>
        <w:pStyle w:val="ListParagraph"/>
        <w:numPr>
          <w:ilvl w:val="2"/>
          <w:numId w:val="4"/>
        </w:numPr>
        <w:spacing w:after="0" w:line="240" w:lineRule="auto"/>
        <w:rPr>
          <w:i/>
          <w:iCs/>
        </w:rPr>
      </w:pPr>
      <w:r w:rsidRPr="003B331A">
        <w:rPr>
          <w:i/>
          <w:iCs/>
        </w:rPr>
        <w:t>Each canonical stress system sourced approximately 4-9 source gene sets, that is a set of gene sets that all have a functional association with a specific canonical stress response system</w:t>
      </w:r>
    </w:p>
    <w:p w14:paraId="6C5AD75F" w14:textId="77777777" w:rsidR="003B331A" w:rsidRPr="003B331A" w:rsidRDefault="003B331A" w:rsidP="003B331A">
      <w:pPr>
        <w:spacing w:after="0" w:line="240" w:lineRule="auto"/>
        <w:rPr>
          <w:i/>
          <w:iCs/>
        </w:rPr>
      </w:pPr>
    </w:p>
    <w:p w14:paraId="4A5B0CC6" w14:textId="30BA714A" w:rsidR="00E847D0" w:rsidRDefault="007C5358" w:rsidP="00E847D0">
      <w:pPr>
        <w:pStyle w:val="ListParagraph"/>
        <w:numPr>
          <w:ilvl w:val="1"/>
          <w:numId w:val="4"/>
        </w:numPr>
        <w:spacing w:after="0" w:line="240" w:lineRule="auto"/>
      </w:pPr>
      <w:r w:rsidRPr="007C5358">
        <w:t xml:space="preserve">Create </w:t>
      </w:r>
      <w:r w:rsidR="00E847D0">
        <w:t>new consensus</w:t>
      </w:r>
      <w:r w:rsidRPr="007C5358">
        <w:t xml:space="preserve"> gene sets from </w:t>
      </w:r>
      <w:proofErr w:type="spellStart"/>
      <w:r w:rsidRPr="007C5358">
        <w:t>MSigDB</w:t>
      </w:r>
      <w:proofErr w:type="spellEnd"/>
      <w:r w:rsidRPr="007C5358">
        <w:t xml:space="preserve"> (</w:t>
      </w:r>
      <w:r w:rsidR="008B17B5">
        <w:t>DNA</w:t>
      </w:r>
      <w:r w:rsidRPr="007C5358">
        <w:t>, ER</w:t>
      </w:r>
      <w:r w:rsidR="008B17B5">
        <w:t>S</w:t>
      </w:r>
      <w:r w:rsidRPr="007C5358">
        <w:t xml:space="preserve">, </w:t>
      </w:r>
      <w:r w:rsidR="008B17B5">
        <w:t xml:space="preserve">HTS, </w:t>
      </w:r>
      <w:r w:rsidRPr="007C5358">
        <w:t>HYP,</w:t>
      </w:r>
      <w:r w:rsidR="008B17B5">
        <w:t xml:space="preserve"> MTL, OXD</w:t>
      </w:r>
      <w:r w:rsidRPr="007C5358">
        <w:t xml:space="preserve">) based on merging existing </w:t>
      </w:r>
      <w:r w:rsidR="00E847D0">
        <w:t>stress system source gene sets</w:t>
      </w:r>
      <w:r w:rsidRPr="007C5358">
        <w:t xml:space="preserve"> and </w:t>
      </w:r>
      <w:r w:rsidR="00E847D0">
        <w:t>pruning to eliminate cross talk. This method produces a subset of gene sets that are “tuned” to work as a unit classifying stress response within a cross-linked transcriptomic environment.</w:t>
      </w:r>
    </w:p>
    <w:p w14:paraId="2C808157" w14:textId="49BA2D38" w:rsidR="00FD0457" w:rsidRPr="003B331A" w:rsidRDefault="00E847D0" w:rsidP="00FD0457">
      <w:pPr>
        <w:pStyle w:val="ListParagraph"/>
        <w:numPr>
          <w:ilvl w:val="2"/>
          <w:numId w:val="4"/>
        </w:numPr>
        <w:spacing w:after="0" w:line="240" w:lineRule="auto"/>
        <w:rPr>
          <w:i/>
          <w:iCs/>
        </w:rPr>
      </w:pPr>
      <w:r w:rsidRPr="003B331A">
        <w:rPr>
          <w:i/>
          <w:iCs/>
        </w:rPr>
        <w:t>As stated above, all source sets were identified first by matching genes from each canonical stress response system core list with the contents of</w:t>
      </w:r>
      <w:r w:rsidR="00C55D98" w:rsidRPr="003B331A">
        <w:rPr>
          <w:i/>
          <w:iCs/>
        </w:rPr>
        <w:t xml:space="preserve"> existing gene sets. These gene sets were compiled into a subset for each canonical stress system termed source gene sets</w:t>
      </w:r>
    </w:p>
    <w:p w14:paraId="0821A76C" w14:textId="27A04C7A" w:rsidR="00D06FA5" w:rsidRPr="003B331A" w:rsidRDefault="00E847D0" w:rsidP="00D06FA5">
      <w:pPr>
        <w:pStyle w:val="ListParagraph"/>
        <w:numPr>
          <w:ilvl w:val="2"/>
          <w:numId w:val="4"/>
        </w:numPr>
        <w:spacing w:after="0" w:line="240" w:lineRule="auto"/>
        <w:rPr>
          <w:rFonts w:eastAsiaTheme="minorEastAsia"/>
          <w:i/>
          <w:iCs/>
          <w:u w:val="single"/>
        </w:rPr>
      </w:pPr>
      <w:r w:rsidRPr="003B331A">
        <w:rPr>
          <w:i/>
          <w:iCs/>
          <w:u w:val="single"/>
        </w:rPr>
        <w:lastRenderedPageBreak/>
        <w:t>CONSENUS GENE SET MERGING:</w:t>
      </w:r>
      <w:r w:rsidR="00C55D98" w:rsidRPr="003B331A">
        <w:rPr>
          <w:i/>
          <w:iCs/>
        </w:rPr>
        <w:t xml:space="preserve"> Consensus gene sets, gene sets that are composed of only the most </w:t>
      </w:r>
      <w:r w:rsidR="00774024" w:rsidRPr="003B331A">
        <w:rPr>
          <w:i/>
          <w:iCs/>
        </w:rPr>
        <w:t xml:space="preserve">source specific subset, were constructed using an occurrence frequency filter. Briefly: The occurrence of each gene within all canonical stress response source gene sets  was counted and normalized for occurrence within a source set (termed intra-group occurrence) and within all </w:t>
      </w:r>
      <w:r w:rsidR="00F31EA2" w:rsidRPr="003B331A">
        <w:rPr>
          <w:i/>
          <w:iCs/>
        </w:rPr>
        <w:t>other</w:t>
      </w:r>
      <w:r w:rsidR="00774024" w:rsidRPr="003B331A">
        <w:rPr>
          <w:i/>
          <w:iCs/>
        </w:rPr>
        <w:t xml:space="preserve"> source sets (termed inter-group)</w:t>
      </w:r>
      <w:r w:rsidR="00F31EA2" w:rsidRPr="003B331A">
        <w:rPr>
          <w:i/>
          <w:iCs/>
        </w:rPr>
        <w:t xml:space="preserve">, this total abundance was then normalized to all occurrences within the gene universe. This is mathematically given as: </w:t>
      </w:r>
      <m:oMath>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f</m:t>
                </m:r>
              </m:e>
              <m:sub>
                <m:r>
                  <w:rPr>
                    <w:rFonts w:ascii="Cambria Math" w:hAnsi="Cambria Math"/>
                  </w:rPr>
                  <m:t>i</m:t>
                </m:r>
              </m:sub>
            </m:sSub>
          </m:sub>
        </m:sSub>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normalized intragroup frequency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normalized intergroup frequency</m:t>
                </m:r>
              </m:e>
              <m:sub>
                <m:r>
                  <w:rPr>
                    <w:rFonts w:ascii="Cambria Math" w:hAnsi="Cambria Math"/>
                  </w:rPr>
                  <m:t>i</m:t>
                </m:r>
              </m:sub>
            </m:sSub>
          </m:num>
          <m:den>
            <m:sSub>
              <m:sSubPr>
                <m:ctrlPr>
                  <w:rPr>
                    <w:rFonts w:ascii="Cambria Math" w:hAnsi="Cambria Math"/>
                    <w:i/>
                    <w:iCs/>
                  </w:rPr>
                </m:ctrlPr>
              </m:sSubPr>
              <m:e>
                <m:r>
                  <w:rPr>
                    <w:rFonts w:ascii="Cambria Math" w:hAnsi="Cambria Math"/>
                  </w:rPr>
                  <m:t>total normalized occurrence frequency</m:t>
                </m:r>
              </m:e>
              <m:sub>
                <m:r>
                  <w:rPr>
                    <w:rFonts w:ascii="Cambria Math" w:hAnsi="Cambria Math"/>
                  </w:rPr>
                  <m:t>i</m:t>
                </m:r>
              </m:sub>
            </m:sSub>
          </m:den>
        </m:f>
        <m:r>
          <w:rPr>
            <w:rFonts w:ascii="Cambria Math" w:hAnsi="Cambria Math"/>
          </w:rPr>
          <m:t>=</m:t>
        </m:r>
        <m:f>
          <m:fPr>
            <m:ctrlPr>
              <w:rPr>
                <w:rFonts w:ascii="Cambria Math" w:hAnsi="Cambria Math"/>
                <w:i/>
                <w:iCs/>
              </w:rPr>
            </m:ctrlPr>
          </m:fPr>
          <m:num>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 xml:space="preserve">i, </m:t>
                        </m:r>
                        <m:sSub>
                          <m:sSubPr>
                            <m:ctrlPr>
                              <w:rPr>
                                <w:rFonts w:ascii="Cambria Math" w:hAnsi="Cambria Math"/>
                                <w:i/>
                                <w:iCs/>
                              </w:rPr>
                            </m:ctrlPr>
                          </m:sSubPr>
                          <m:e>
                            <m:r>
                              <w:rPr>
                                <w:rFonts w:ascii="Cambria Math" w:hAnsi="Cambria Math"/>
                              </w:rPr>
                              <m:t>GS</m:t>
                            </m:r>
                          </m:e>
                          <m:sub>
                            <m:r>
                              <w:rPr>
                                <w:rFonts w:ascii="Cambria Math" w:hAnsi="Cambria Math"/>
                              </w:rPr>
                              <m:t>ia</m:t>
                            </m:r>
                          </m:sub>
                        </m:sSub>
                      </m:sub>
                    </m:sSub>
                  </m:num>
                  <m:den>
                    <m:sSub>
                      <m:sSubPr>
                        <m:ctrlPr>
                          <w:rPr>
                            <w:rFonts w:ascii="Cambria Math" w:hAnsi="Cambria Math"/>
                            <w:i/>
                            <w:iCs/>
                          </w:rPr>
                        </m:ctrlPr>
                      </m:sSubPr>
                      <m:e>
                        <m:r>
                          <w:rPr>
                            <w:rFonts w:ascii="Cambria Math" w:hAnsi="Cambria Math"/>
                          </w:rPr>
                          <m:t>GS</m:t>
                        </m:r>
                      </m:e>
                      <m:sub>
                        <m:r>
                          <w:rPr>
                            <w:rFonts w:ascii="Cambria Math" w:hAnsi="Cambria Math"/>
                          </w:rPr>
                          <m:t>ia</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 xml:space="preserve">i, </m:t>
                        </m:r>
                        <m:sSub>
                          <m:sSubPr>
                            <m:ctrlPr>
                              <w:rPr>
                                <w:rFonts w:ascii="Cambria Math" w:hAnsi="Cambria Math"/>
                                <w:i/>
                                <w:iCs/>
                              </w:rPr>
                            </m:ctrlPr>
                          </m:sSubPr>
                          <m:e>
                            <m:r>
                              <w:rPr>
                                <w:rFonts w:ascii="Cambria Math" w:hAnsi="Cambria Math"/>
                              </w:rPr>
                              <m:t>GS</m:t>
                            </m:r>
                          </m:e>
                          <m:sub>
                            <m:r>
                              <w:rPr>
                                <w:rFonts w:ascii="Cambria Math" w:hAnsi="Cambria Math"/>
                              </w:rPr>
                              <m:t>it</m:t>
                            </m:r>
                          </m:sub>
                        </m:sSub>
                      </m:sub>
                    </m:sSub>
                  </m:num>
                  <m:den>
                    <m:sSub>
                      <m:sSubPr>
                        <m:ctrlPr>
                          <w:rPr>
                            <w:rFonts w:ascii="Cambria Math" w:hAnsi="Cambria Math"/>
                            <w:i/>
                            <w:iCs/>
                          </w:rPr>
                        </m:ctrlPr>
                      </m:sSubPr>
                      <m:e>
                        <m:r>
                          <w:rPr>
                            <w:rFonts w:ascii="Cambria Math" w:hAnsi="Cambria Math"/>
                          </w:rPr>
                          <m:t>GS</m:t>
                        </m:r>
                      </m:e>
                      <m:sub>
                        <m:r>
                          <w:rPr>
                            <w:rFonts w:ascii="Cambria Math" w:hAnsi="Cambria Math"/>
                          </w:rPr>
                          <m:t>it</m:t>
                        </m:r>
                      </m:sub>
                    </m:sSub>
                  </m:den>
                </m:f>
              </m:e>
            </m:d>
          </m:num>
          <m:den>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 xml:space="preserve">i, </m:t>
                        </m:r>
                        <m:sSub>
                          <m:sSubPr>
                            <m:ctrlPr>
                              <w:rPr>
                                <w:rFonts w:ascii="Cambria Math" w:hAnsi="Cambria Math"/>
                                <w:i/>
                                <w:iCs/>
                              </w:rPr>
                            </m:ctrlPr>
                          </m:sSubPr>
                          <m:e>
                            <m:r>
                              <w:rPr>
                                <w:rFonts w:ascii="Cambria Math" w:hAnsi="Cambria Math"/>
                              </w:rPr>
                              <m:t>GS</m:t>
                            </m:r>
                          </m:e>
                          <m:sub>
                            <m:r>
                              <w:rPr>
                                <w:rFonts w:ascii="Cambria Math" w:hAnsi="Cambria Math"/>
                              </w:rPr>
                              <m:t>ia</m:t>
                            </m:r>
                          </m:sub>
                        </m:sSub>
                      </m:sub>
                    </m:sSub>
                  </m:num>
                  <m:den>
                    <m:sSub>
                      <m:sSubPr>
                        <m:ctrlPr>
                          <w:rPr>
                            <w:rFonts w:ascii="Cambria Math" w:hAnsi="Cambria Math"/>
                            <w:i/>
                            <w:iCs/>
                          </w:rPr>
                        </m:ctrlPr>
                      </m:sSubPr>
                      <m:e>
                        <m:r>
                          <w:rPr>
                            <w:rFonts w:ascii="Cambria Math" w:hAnsi="Cambria Math"/>
                          </w:rPr>
                          <m:t>GS</m:t>
                        </m:r>
                      </m:e>
                      <m:sub>
                        <m:r>
                          <w:rPr>
                            <w:rFonts w:ascii="Cambria Math" w:hAnsi="Cambria Math"/>
                          </w:rPr>
                          <m:t>ia</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 xml:space="preserve">i, </m:t>
                        </m:r>
                        <m:sSub>
                          <m:sSubPr>
                            <m:ctrlPr>
                              <w:rPr>
                                <w:rFonts w:ascii="Cambria Math" w:hAnsi="Cambria Math"/>
                                <w:i/>
                                <w:iCs/>
                              </w:rPr>
                            </m:ctrlPr>
                          </m:sSubPr>
                          <m:e>
                            <m:r>
                              <w:rPr>
                                <w:rFonts w:ascii="Cambria Math" w:hAnsi="Cambria Math"/>
                              </w:rPr>
                              <m:t>GS</m:t>
                            </m:r>
                          </m:e>
                          <m:sub>
                            <m:r>
                              <w:rPr>
                                <w:rFonts w:ascii="Cambria Math" w:hAnsi="Cambria Math"/>
                              </w:rPr>
                              <m:t>it</m:t>
                            </m:r>
                          </m:sub>
                        </m:sSub>
                      </m:sub>
                    </m:sSub>
                  </m:num>
                  <m:den>
                    <m:sSub>
                      <m:sSubPr>
                        <m:ctrlPr>
                          <w:rPr>
                            <w:rFonts w:ascii="Cambria Math" w:hAnsi="Cambria Math"/>
                            <w:i/>
                            <w:iCs/>
                          </w:rPr>
                        </m:ctrlPr>
                      </m:sSubPr>
                      <m:e>
                        <m:r>
                          <w:rPr>
                            <w:rFonts w:ascii="Cambria Math" w:hAnsi="Cambria Math"/>
                          </w:rPr>
                          <m:t>GS</m:t>
                        </m:r>
                      </m:e>
                      <m:sub>
                        <m:r>
                          <w:rPr>
                            <w:rFonts w:ascii="Cambria Math" w:hAnsi="Cambria Math"/>
                          </w:rPr>
                          <m:t>it</m:t>
                        </m:r>
                      </m:sub>
                    </m:sSub>
                  </m:den>
                </m:f>
              </m:e>
            </m:d>
          </m:den>
        </m:f>
      </m:oMath>
    </w:p>
    <w:p w14:paraId="46B5A339" w14:textId="77777777" w:rsidR="00D06FA5" w:rsidRPr="003B331A" w:rsidRDefault="00D06FA5" w:rsidP="003B331A">
      <w:pPr>
        <w:pStyle w:val="ListParagraph"/>
        <w:spacing w:after="0" w:line="240" w:lineRule="auto"/>
        <w:ind w:left="1080"/>
        <w:rPr>
          <w:rFonts w:eastAsiaTheme="minorEastAsia"/>
          <w:i/>
          <w:iCs/>
          <w:u w:val="single"/>
        </w:rPr>
      </w:pPr>
      <w:r w:rsidRPr="003B331A">
        <w:rPr>
          <w:i/>
          <w:iCs/>
        </w:rPr>
        <w:t xml:space="preserve">Where </w:t>
      </w:r>
    </w:p>
    <w:p w14:paraId="02E8C43D" w14:textId="441179ED" w:rsidR="00D06FA5" w:rsidRPr="003B331A" w:rsidRDefault="00D06FA5" w:rsidP="00D06FA5">
      <w:pPr>
        <w:pStyle w:val="ListParagraph"/>
        <w:spacing w:after="0" w:line="240" w:lineRule="auto"/>
        <w:ind w:firstLine="720"/>
        <w:rPr>
          <w:rFonts w:eastAsiaTheme="minorEastAsia"/>
          <w:i/>
          <w:iCs/>
        </w:rPr>
      </w:pPr>
      <w:proofErr w:type="spellStart"/>
      <w:r w:rsidRPr="003B331A">
        <w:rPr>
          <w:i/>
          <w:iCs/>
        </w:rPr>
        <w:t>S</w:t>
      </w:r>
      <w:r w:rsidRPr="003B331A">
        <w:rPr>
          <w:i/>
          <w:iCs/>
        </w:rPr>
        <w:softHyphen/>
      </w:r>
      <w:r w:rsidRPr="003B331A">
        <w:rPr>
          <w:i/>
          <w:iCs/>
          <w:vertAlign w:val="subscript"/>
        </w:rPr>
        <w:t>fi</w:t>
      </w:r>
      <w:proofErr w:type="spellEnd"/>
      <w:r w:rsidRPr="003B331A">
        <w:rPr>
          <w:i/>
          <w:iCs/>
          <w:vertAlign w:val="subscript"/>
        </w:rPr>
        <w:t xml:space="preserve"> </w:t>
      </w:r>
      <w:r w:rsidRPr="003B331A">
        <w:rPr>
          <w:rFonts w:eastAsiaTheme="minorEastAsia"/>
          <w:i/>
          <w:iCs/>
        </w:rPr>
        <w:t xml:space="preserve">= Occurrence Frequency of Gene </w:t>
      </w:r>
      <w:proofErr w:type="spellStart"/>
      <w:r w:rsidRPr="003B331A">
        <w:rPr>
          <w:rFonts w:eastAsiaTheme="minorEastAsia"/>
          <w:i/>
          <w:iCs/>
        </w:rPr>
        <w:t>i</w:t>
      </w:r>
      <w:proofErr w:type="spellEnd"/>
    </w:p>
    <w:p w14:paraId="6D7F5675" w14:textId="41E86017" w:rsidR="00DE0284" w:rsidRPr="003B331A" w:rsidRDefault="00DE0284" w:rsidP="00DE0284">
      <w:pPr>
        <w:pStyle w:val="ListParagraph"/>
        <w:spacing w:after="0" w:line="240" w:lineRule="auto"/>
        <w:ind w:left="1980" w:hanging="540"/>
        <w:rPr>
          <w:rFonts w:eastAsiaTheme="minorEastAsia"/>
          <w:i/>
          <w:iCs/>
        </w:rPr>
      </w:pPr>
      <w:proofErr w:type="spellStart"/>
      <w:r w:rsidRPr="003B331A">
        <w:rPr>
          <w:rFonts w:eastAsiaTheme="minorEastAsia"/>
          <w:i/>
          <w:iCs/>
        </w:rPr>
        <w:t>GS</w:t>
      </w:r>
      <w:r w:rsidRPr="003B331A">
        <w:rPr>
          <w:rFonts w:eastAsiaTheme="minorEastAsia"/>
          <w:i/>
          <w:iCs/>
          <w:vertAlign w:val="subscript"/>
        </w:rPr>
        <w:t>ia</w:t>
      </w:r>
      <w:proofErr w:type="spellEnd"/>
      <w:r w:rsidRPr="003B331A">
        <w:rPr>
          <w:rFonts w:eastAsiaTheme="minorEastAsia"/>
          <w:i/>
          <w:iCs/>
          <w:vertAlign w:val="subscript"/>
        </w:rPr>
        <w:softHyphen/>
      </w:r>
      <w:r w:rsidRPr="003B331A">
        <w:rPr>
          <w:rFonts w:eastAsiaTheme="minorEastAsia"/>
          <w:i/>
          <w:iCs/>
        </w:rPr>
        <w:t xml:space="preserve"> = Intra-group GS number, the total number of GSs within the inspected canonical GS pathway</w:t>
      </w:r>
    </w:p>
    <w:p w14:paraId="78ED6DD0" w14:textId="748EDAAE" w:rsidR="00DE0284" w:rsidRPr="003B331A" w:rsidRDefault="00DE0284" w:rsidP="00DE0284">
      <w:pPr>
        <w:pStyle w:val="ListParagraph"/>
        <w:spacing w:after="0" w:line="240" w:lineRule="auto"/>
        <w:ind w:left="1890" w:hanging="450"/>
        <w:rPr>
          <w:rFonts w:eastAsiaTheme="minorEastAsia"/>
          <w:i/>
          <w:iCs/>
        </w:rPr>
      </w:pPr>
      <w:proofErr w:type="spellStart"/>
      <w:r w:rsidRPr="003B331A">
        <w:rPr>
          <w:rFonts w:eastAsiaTheme="minorEastAsia"/>
          <w:i/>
          <w:iCs/>
        </w:rPr>
        <w:t>GS</w:t>
      </w:r>
      <w:r w:rsidRPr="003B331A">
        <w:rPr>
          <w:rFonts w:eastAsiaTheme="minorEastAsia"/>
          <w:i/>
          <w:iCs/>
          <w:vertAlign w:val="subscript"/>
        </w:rPr>
        <w:t>it</w:t>
      </w:r>
      <w:proofErr w:type="spellEnd"/>
      <w:r w:rsidRPr="003B331A">
        <w:rPr>
          <w:rFonts w:eastAsiaTheme="minorEastAsia"/>
          <w:i/>
          <w:iCs/>
        </w:rPr>
        <w:t xml:space="preserve"> = Inter-group GS number, the total number of GSs in all of the source gene set groups less the number of GSs in the inspected canonical pathway</w:t>
      </w:r>
    </w:p>
    <w:p w14:paraId="27683F7F" w14:textId="3095BE80" w:rsidR="00DE0284" w:rsidRPr="003B331A" w:rsidRDefault="00DE0284" w:rsidP="00DE0284">
      <w:pPr>
        <w:pStyle w:val="ListParagraph"/>
        <w:spacing w:after="0" w:line="240" w:lineRule="auto"/>
        <w:ind w:left="1890" w:hanging="450"/>
        <w:rPr>
          <w:rFonts w:eastAsiaTheme="minorEastAsia"/>
          <w:i/>
          <w:iCs/>
          <w:vertAlign w:val="subscript"/>
        </w:rPr>
      </w:pPr>
      <w:r w:rsidRPr="003B331A">
        <w:rPr>
          <w:rFonts w:eastAsiaTheme="minorEastAsia"/>
          <w:i/>
          <w:iCs/>
        </w:rPr>
        <w:t>N</w:t>
      </w:r>
      <w:r w:rsidRPr="003B331A">
        <w:rPr>
          <w:rFonts w:eastAsiaTheme="minorEastAsia"/>
          <w:i/>
          <w:iCs/>
          <w:vertAlign w:val="subscript"/>
        </w:rPr>
        <w:t xml:space="preserve">i, </w:t>
      </w:r>
      <w:proofErr w:type="spellStart"/>
      <w:r w:rsidRPr="003B331A">
        <w:rPr>
          <w:rFonts w:eastAsiaTheme="minorEastAsia"/>
          <w:i/>
          <w:iCs/>
          <w:vertAlign w:val="subscript"/>
        </w:rPr>
        <w:t>GSia</w:t>
      </w:r>
      <w:proofErr w:type="spellEnd"/>
      <w:r w:rsidRPr="003B331A">
        <w:rPr>
          <w:rFonts w:eastAsiaTheme="minorEastAsia"/>
          <w:i/>
          <w:iCs/>
        </w:rPr>
        <w:t xml:space="preserve"> = the number of occurrences for gene </w:t>
      </w:r>
      <w:proofErr w:type="spellStart"/>
      <w:r w:rsidRPr="003B331A">
        <w:rPr>
          <w:rFonts w:eastAsiaTheme="minorEastAsia"/>
          <w:i/>
          <w:iCs/>
        </w:rPr>
        <w:t>i</w:t>
      </w:r>
      <w:proofErr w:type="spellEnd"/>
      <w:r w:rsidRPr="003B331A">
        <w:rPr>
          <w:rFonts w:eastAsiaTheme="minorEastAsia"/>
          <w:i/>
          <w:iCs/>
        </w:rPr>
        <w:t xml:space="preserve"> within all of its intra-group GSs, </w:t>
      </w:r>
      <w:proofErr w:type="spellStart"/>
      <w:r w:rsidRPr="003B331A">
        <w:rPr>
          <w:rFonts w:eastAsiaTheme="minorEastAsia"/>
          <w:i/>
          <w:iCs/>
        </w:rPr>
        <w:t>GS</w:t>
      </w:r>
      <w:r w:rsidRPr="003B331A">
        <w:rPr>
          <w:rFonts w:eastAsiaTheme="minorEastAsia"/>
          <w:i/>
          <w:iCs/>
          <w:vertAlign w:val="subscript"/>
        </w:rPr>
        <w:t>ia</w:t>
      </w:r>
      <w:proofErr w:type="spellEnd"/>
    </w:p>
    <w:p w14:paraId="486B6873" w14:textId="28346F80" w:rsidR="00DE0284" w:rsidRPr="003B331A" w:rsidRDefault="00DE0284" w:rsidP="00DE0284">
      <w:pPr>
        <w:pStyle w:val="ListParagraph"/>
        <w:spacing w:after="0" w:line="240" w:lineRule="auto"/>
        <w:ind w:left="1890" w:hanging="450"/>
        <w:rPr>
          <w:rFonts w:eastAsiaTheme="minorEastAsia"/>
          <w:i/>
          <w:iCs/>
        </w:rPr>
      </w:pPr>
      <w:r w:rsidRPr="003B331A">
        <w:rPr>
          <w:rFonts w:eastAsiaTheme="minorEastAsia"/>
          <w:i/>
          <w:iCs/>
        </w:rPr>
        <w:t>N</w:t>
      </w:r>
      <w:r w:rsidRPr="003B331A">
        <w:rPr>
          <w:rFonts w:eastAsiaTheme="minorEastAsia"/>
          <w:i/>
          <w:iCs/>
          <w:vertAlign w:val="subscript"/>
        </w:rPr>
        <w:t xml:space="preserve">i, </w:t>
      </w:r>
      <w:proofErr w:type="spellStart"/>
      <w:r w:rsidRPr="003B331A">
        <w:rPr>
          <w:rFonts w:eastAsiaTheme="minorEastAsia"/>
          <w:i/>
          <w:iCs/>
          <w:vertAlign w:val="subscript"/>
        </w:rPr>
        <w:t>GSit</w:t>
      </w:r>
      <w:proofErr w:type="spellEnd"/>
      <w:r w:rsidRPr="003B331A">
        <w:rPr>
          <w:rFonts w:eastAsiaTheme="minorEastAsia"/>
          <w:i/>
          <w:iCs/>
        </w:rPr>
        <w:t xml:space="preserve"> = the number of </w:t>
      </w:r>
      <w:r w:rsidR="005F1EE6" w:rsidRPr="003B331A">
        <w:rPr>
          <w:rFonts w:eastAsiaTheme="minorEastAsia"/>
          <w:i/>
          <w:iCs/>
        </w:rPr>
        <w:t>occurrences</w:t>
      </w:r>
      <w:r w:rsidRPr="003B331A">
        <w:rPr>
          <w:rFonts w:eastAsiaTheme="minorEastAsia"/>
          <w:i/>
          <w:iCs/>
        </w:rPr>
        <w:t xml:space="preserve"> for a gene, </w:t>
      </w:r>
      <w:proofErr w:type="spellStart"/>
      <w:r w:rsidRPr="003B331A">
        <w:rPr>
          <w:rFonts w:eastAsiaTheme="minorEastAsia"/>
          <w:i/>
          <w:iCs/>
        </w:rPr>
        <w:t>i</w:t>
      </w:r>
      <w:proofErr w:type="spellEnd"/>
      <w:r w:rsidRPr="003B331A">
        <w:rPr>
          <w:rFonts w:eastAsiaTheme="minorEastAsia"/>
          <w:i/>
          <w:iCs/>
        </w:rPr>
        <w:t xml:space="preserve">, within all of its inter-group GSs, </w:t>
      </w:r>
      <w:proofErr w:type="spellStart"/>
      <w:r w:rsidRPr="003B331A">
        <w:rPr>
          <w:rFonts w:eastAsiaTheme="minorEastAsia"/>
          <w:i/>
          <w:iCs/>
        </w:rPr>
        <w:t>GS</w:t>
      </w:r>
      <w:r w:rsidRPr="003B331A">
        <w:rPr>
          <w:rFonts w:eastAsiaTheme="minorEastAsia"/>
          <w:i/>
          <w:iCs/>
          <w:vertAlign w:val="subscript"/>
        </w:rPr>
        <w:t>it</w:t>
      </w:r>
      <w:proofErr w:type="spellEnd"/>
    </w:p>
    <w:p w14:paraId="3A3F645F" w14:textId="6F3A51BD" w:rsidR="00DE0284" w:rsidRPr="003B331A" w:rsidRDefault="00DE0284" w:rsidP="00DE0284">
      <w:pPr>
        <w:pStyle w:val="ListParagraph"/>
        <w:spacing w:after="0" w:line="240" w:lineRule="auto"/>
        <w:ind w:left="1890" w:hanging="450"/>
        <w:rPr>
          <w:rFonts w:eastAsiaTheme="minorEastAsia"/>
          <w:i/>
          <w:iCs/>
        </w:rPr>
      </w:pPr>
    </w:p>
    <w:p w14:paraId="591502A5" w14:textId="77777777" w:rsidR="00D06FA5" w:rsidRPr="003B331A" w:rsidRDefault="00D06FA5" w:rsidP="00D06FA5">
      <w:pPr>
        <w:pStyle w:val="ListParagraph"/>
        <w:spacing w:after="0" w:line="240" w:lineRule="auto"/>
        <w:ind w:firstLine="720"/>
        <w:rPr>
          <w:rFonts w:eastAsiaTheme="minorEastAsia"/>
          <w:i/>
          <w:iCs/>
          <w:u w:val="single"/>
        </w:rPr>
      </w:pPr>
    </w:p>
    <w:p w14:paraId="55EADE40" w14:textId="77777777" w:rsidR="00D06FA5" w:rsidRPr="003B331A" w:rsidRDefault="00D06FA5" w:rsidP="00D06FA5">
      <w:pPr>
        <w:pStyle w:val="ListParagraph"/>
        <w:spacing w:after="0" w:line="240" w:lineRule="auto"/>
        <w:ind w:left="1080"/>
        <w:rPr>
          <w:rFonts w:eastAsiaTheme="minorEastAsia"/>
          <w:i/>
          <w:iCs/>
          <w:u w:val="single"/>
        </w:rPr>
      </w:pPr>
    </w:p>
    <w:p w14:paraId="1038BAFE" w14:textId="2E9A4A00" w:rsidR="005E6343" w:rsidRPr="003B331A" w:rsidRDefault="0035774B" w:rsidP="00FD0457">
      <w:pPr>
        <w:pStyle w:val="ListParagraph"/>
        <w:numPr>
          <w:ilvl w:val="2"/>
          <w:numId w:val="4"/>
        </w:numPr>
        <w:spacing w:after="0" w:line="240" w:lineRule="auto"/>
        <w:rPr>
          <w:i/>
          <w:iCs/>
          <w:u w:val="single"/>
        </w:rPr>
      </w:pPr>
      <w:r w:rsidRPr="003B331A">
        <w:rPr>
          <w:i/>
          <w:iCs/>
        </w:rPr>
        <w:t xml:space="preserve">Once </w:t>
      </w:r>
      <w:proofErr w:type="spellStart"/>
      <w:r w:rsidRPr="003B331A">
        <w:rPr>
          <w:i/>
          <w:iCs/>
        </w:rPr>
        <w:t>S</w:t>
      </w:r>
      <w:r w:rsidRPr="003B331A">
        <w:rPr>
          <w:i/>
          <w:iCs/>
          <w:vertAlign w:val="subscript"/>
        </w:rPr>
        <w:t>fi</w:t>
      </w:r>
      <w:proofErr w:type="spellEnd"/>
      <w:r w:rsidRPr="003B331A">
        <w:rPr>
          <w:i/>
          <w:iCs/>
        </w:rPr>
        <w:t xml:space="preserve"> is calculated for each gene within each canonical gene set category (e.g., DNA, ERS, HTS, HYP, etc.), genes can then be rank ordered for their occurrence frequency, with genes having the highest occurrence frequency score within a canonical gene set being most central to that gene set. This assumes that major regulators will appear in most source gene sets of a specific canonical stress category, and, that effector genes, that are most diagnostic of a canonical stress response will be limited to lower frequency with in all other GS (inter group GSs) – as such a ranked consensus gene set can then be constructed for each canonical stress pathway. </w:t>
      </w:r>
    </w:p>
    <w:p w14:paraId="3509D5B5" w14:textId="77777777" w:rsidR="00F31EA2" w:rsidRPr="003B331A" w:rsidRDefault="00F31EA2" w:rsidP="00F31EA2">
      <w:pPr>
        <w:pStyle w:val="ListParagraph"/>
        <w:spacing w:after="0" w:line="240" w:lineRule="auto"/>
        <w:ind w:left="360"/>
        <w:rPr>
          <w:i/>
          <w:iCs/>
          <w:u w:val="single"/>
        </w:rPr>
      </w:pPr>
    </w:p>
    <w:p w14:paraId="30E61F05" w14:textId="77777777" w:rsidR="003B331A" w:rsidRPr="003B331A" w:rsidRDefault="0035774B" w:rsidP="003B331A">
      <w:pPr>
        <w:pStyle w:val="ListParagraph"/>
        <w:numPr>
          <w:ilvl w:val="2"/>
          <w:numId w:val="4"/>
        </w:numPr>
        <w:spacing w:after="0" w:line="240" w:lineRule="auto"/>
        <w:rPr>
          <w:i/>
          <w:iCs/>
        </w:rPr>
      </w:pPr>
      <w:r w:rsidRPr="003B331A">
        <w:rPr>
          <w:i/>
          <w:iCs/>
          <w:u w:val="single"/>
        </w:rPr>
        <w:t>CONSENSUS GENE SET PRUNING</w:t>
      </w:r>
      <w:r w:rsidR="007C5358" w:rsidRPr="003B331A">
        <w:rPr>
          <w:i/>
          <w:iCs/>
        </w:rPr>
        <w:t xml:space="preserve">: </w:t>
      </w:r>
      <w:r w:rsidR="001F2C6F" w:rsidRPr="003B331A">
        <w:rPr>
          <w:i/>
          <w:iCs/>
        </w:rPr>
        <w:t>once assigned a score, genes within each consensus gene set are rank-order</w:t>
      </w:r>
      <w:r w:rsidR="003B331A" w:rsidRPr="003B331A">
        <w:rPr>
          <w:i/>
          <w:iCs/>
        </w:rPr>
        <w:t>ed</w:t>
      </w:r>
      <w:r w:rsidR="001F2C6F" w:rsidRPr="003B331A">
        <w:rPr>
          <w:i/>
          <w:iCs/>
        </w:rPr>
        <w:t xml:space="preserve"> by highest score. </w:t>
      </w:r>
      <w:r w:rsidR="003B331A" w:rsidRPr="003B331A">
        <w:rPr>
          <w:i/>
          <w:iCs/>
        </w:rPr>
        <w:t>A threshold is then applied to constrain consensus gene sets to the top, n, scoring genes for each consensus subset. A threshold of 50, 100, 200, 300, 400, and 477(the maximum upper limit of all consensus sets) as applied. The result was a set of 36 consensus subsets with decreasing exclusion of scored intragroup genes.</w:t>
      </w:r>
    </w:p>
    <w:p w14:paraId="0740DF82" w14:textId="77777777" w:rsidR="003B331A" w:rsidRPr="003B331A" w:rsidRDefault="003B331A" w:rsidP="003B331A">
      <w:pPr>
        <w:pStyle w:val="ListParagraph"/>
        <w:rPr>
          <w:i/>
          <w:iCs/>
        </w:rPr>
      </w:pPr>
    </w:p>
    <w:p w14:paraId="02D45318" w14:textId="46FE9A56" w:rsidR="001E6791" w:rsidRDefault="003B331A" w:rsidP="00EA7AAE">
      <w:pPr>
        <w:pStyle w:val="ListParagraph"/>
        <w:numPr>
          <w:ilvl w:val="2"/>
          <w:numId w:val="4"/>
        </w:numPr>
        <w:spacing w:after="0" w:line="240" w:lineRule="auto"/>
        <w:rPr>
          <w:i/>
          <w:iCs/>
        </w:rPr>
      </w:pPr>
      <w:r w:rsidRPr="003B331A">
        <w:rPr>
          <w:i/>
          <w:iCs/>
        </w:rPr>
        <w:t>A comparison of overlap of intragroup vs intergroup indicates that, following pruning, consensus sets had minimal overlap.</w:t>
      </w:r>
    </w:p>
    <w:p w14:paraId="48B397A7" w14:textId="77777777" w:rsidR="00EA7AAE" w:rsidRPr="00EA7AAE" w:rsidRDefault="00EA7AAE" w:rsidP="00EA7AAE">
      <w:pPr>
        <w:pStyle w:val="ListParagraph"/>
        <w:rPr>
          <w:i/>
          <w:iCs/>
        </w:rPr>
      </w:pPr>
    </w:p>
    <w:p w14:paraId="3073B23B" w14:textId="77777777" w:rsidR="00EA7AAE" w:rsidRPr="00EA7AAE" w:rsidRDefault="00EA7AAE" w:rsidP="00EA7AAE">
      <w:pPr>
        <w:pStyle w:val="ListParagraph"/>
        <w:spacing w:after="0" w:line="240" w:lineRule="auto"/>
        <w:ind w:left="1080"/>
        <w:rPr>
          <w:i/>
          <w:iCs/>
        </w:rPr>
      </w:pPr>
    </w:p>
    <w:p w14:paraId="5A6E4DB7" w14:textId="4443E3DC" w:rsidR="001E6791" w:rsidRDefault="007C5358" w:rsidP="001E6791">
      <w:pPr>
        <w:pStyle w:val="ListParagraph"/>
        <w:numPr>
          <w:ilvl w:val="1"/>
          <w:numId w:val="4"/>
        </w:numPr>
        <w:spacing w:after="0" w:line="240" w:lineRule="auto"/>
      </w:pPr>
      <w:r w:rsidRPr="007C5358">
        <w:t>Evaluate overlap between gene sets to determine specificity. i.e. do the gene sets hit other pathways?</w:t>
      </w:r>
    </w:p>
    <w:p w14:paraId="7B893653" w14:textId="1436FCB7" w:rsidR="003B331A" w:rsidRDefault="003B331A" w:rsidP="003B331A">
      <w:pPr>
        <w:pStyle w:val="ListParagraph"/>
        <w:numPr>
          <w:ilvl w:val="2"/>
          <w:numId w:val="4"/>
        </w:numPr>
        <w:spacing w:after="0" w:line="240" w:lineRule="auto"/>
        <w:rPr>
          <w:i/>
          <w:iCs/>
        </w:rPr>
      </w:pPr>
      <w:r w:rsidRPr="003B331A">
        <w:rPr>
          <w:i/>
          <w:iCs/>
        </w:rPr>
        <w:t xml:space="preserve">Using a </w:t>
      </w:r>
      <w:proofErr w:type="spellStart"/>
      <w:r w:rsidRPr="003B331A">
        <w:rPr>
          <w:i/>
          <w:iCs/>
        </w:rPr>
        <w:t>jacobian</w:t>
      </w:r>
      <w:proofErr w:type="spellEnd"/>
      <w:r w:rsidRPr="003B331A">
        <w:rPr>
          <w:i/>
          <w:iCs/>
        </w:rPr>
        <w:t xml:space="preserve"> determinant (?) each 200 thresholded consensus GS was compared back to </w:t>
      </w:r>
      <w:proofErr w:type="spellStart"/>
      <w:r w:rsidRPr="003B331A">
        <w:rPr>
          <w:i/>
          <w:iCs/>
        </w:rPr>
        <w:t>MSigDB</w:t>
      </w:r>
      <w:proofErr w:type="spellEnd"/>
      <w:r w:rsidRPr="003B331A">
        <w:rPr>
          <w:i/>
          <w:iCs/>
        </w:rPr>
        <w:t xml:space="preserve"> identifying the most similar GS stored in the Database. Consensus GS returned expected GS from Database</w:t>
      </w:r>
    </w:p>
    <w:p w14:paraId="1C3B14F7" w14:textId="74018E39" w:rsidR="00E423DB" w:rsidRPr="00EA7AAE" w:rsidRDefault="00E423DB" w:rsidP="00EA7AAE">
      <w:pPr>
        <w:spacing w:after="0" w:line="240" w:lineRule="auto"/>
        <w:ind w:firstLine="720"/>
        <w:rPr>
          <w:i/>
          <w:iCs/>
          <w:color w:val="FF0000"/>
        </w:rPr>
      </w:pPr>
      <w:r w:rsidRPr="00EA7AAE">
        <w:rPr>
          <w:i/>
          <w:iCs/>
          <w:color w:val="FF0000"/>
        </w:rPr>
        <w:t>Questions:</w:t>
      </w:r>
    </w:p>
    <w:p w14:paraId="7ABA233B" w14:textId="2F58663F" w:rsidR="00E423DB" w:rsidRPr="00EA7AAE" w:rsidRDefault="00E423DB" w:rsidP="00E423DB">
      <w:pPr>
        <w:spacing w:after="0" w:line="240" w:lineRule="auto"/>
        <w:rPr>
          <w:i/>
          <w:iCs/>
          <w:color w:val="FF0000"/>
        </w:rPr>
      </w:pPr>
      <w:r w:rsidRPr="00EA7AAE">
        <w:rPr>
          <w:i/>
          <w:iCs/>
          <w:color w:val="FF0000"/>
        </w:rPr>
        <w:tab/>
        <w:t>Do we need an index for cross/shared</w:t>
      </w:r>
      <w:r w:rsidR="00EA7AAE">
        <w:rPr>
          <w:i/>
          <w:iCs/>
          <w:color w:val="FF0000"/>
        </w:rPr>
        <w:t xml:space="preserve"> in part </w:t>
      </w:r>
      <w:proofErr w:type="gramStart"/>
      <w:r w:rsidR="00EA7AAE">
        <w:rPr>
          <w:i/>
          <w:iCs/>
          <w:color w:val="FF0000"/>
        </w:rPr>
        <w:t>c</w:t>
      </w:r>
      <w:proofErr w:type="gramEnd"/>
    </w:p>
    <w:p w14:paraId="6C57A220" w14:textId="77777777" w:rsidR="007C5358" w:rsidRPr="007C5358" w:rsidRDefault="007C5358" w:rsidP="007C5358"/>
    <w:p w14:paraId="1C96FA70" w14:textId="53B8351C" w:rsidR="001E6791" w:rsidRDefault="007C5358" w:rsidP="001E6791">
      <w:pPr>
        <w:pStyle w:val="ListParagraph"/>
        <w:numPr>
          <w:ilvl w:val="0"/>
          <w:numId w:val="4"/>
        </w:numPr>
      </w:pPr>
      <w:r w:rsidRPr="007C5358">
        <w:lastRenderedPageBreak/>
        <w:t>Analyzing hits between signatures and transcriptomic profiles</w:t>
      </w:r>
    </w:p>
    <w:p w14:paraId="5CDA47C4" w14:textId="62A78272" w:rsidR="007A732C" w:rsidRPr="00CE2586" w:rsidRDefault="00317346" w:rsidP="007A732C">
      <w:r w:rsidRPr="00CE2586">
        <w:t>Hallmark transcriptomic profiles were scored u</w:t>
      </w:r>
      <w:r w:rsidR="007A732C" w:rsidRPr="00CE2586">
        <w:t xml:space="preserve">sing </w:t>
      </w:r>
      <w:proofErr w:type="spellStart"/>
      <w:r w:rsidR="007A732C" w:rsidRPr="00CE2586">
        <w:t>my</w:t>
      </w:r>
      <w:r w:rsidRPr="00CE2586">
        <w:t>GSEA</w:t>
      </w:r>
      <w:proofErr w:type="spellEnd"/>
      <w:r w:rsidRPr="00CE2586">
        <w:t xml:space="preserve"> against the Consensus GSs and Source GSs. First all hallmark profiles were scored against all GSs and scored for accuracy using AUC following ROC analysis. The top AUC scoring GSs for each canonical stress pathway were compared against their scores in all other inter group canonical stress pathways. The winning intra-group/lowest inter-group </w:t>
      </w:r>
      <w:r w:rsidR="00B34E9A">
        <w:t>scoring GS</w:t>
      </w:r>
      <w:r w:rsidRPr="00CE2586">
        <w:t xml:space="preserve"> was compiled into a single </w:t>
      </w:r>
      <w:proofErr w:type="spellStart"/>
      <w:r w:rsidR="00075872" w:rsidRPr="00CE2586">
        <w:t>s</w:t>
      </w:r>
      <w:r w:rsidRPr="00CE2586">
        <w:t>tress</w:t>
      </w:r>
      <w:r w:rsidR="00075872" w:rsidRPr="00CE2586">
        <w:t>o</w:t>
      </w:r>
      <w:r w:rsidRPr="00CE2586">
        <w:t>me</w:t>
      </w:r>
      <w:proofErr w:type="spellEnd"/>
      <w:r w:rsidRPr="00CE2586">
        <w:t xml:space="preserve"> GS unit</w:t>
      </w:r>
      <w:r w:rsidR="00B34E9A">
        <w:t xml:space="preserve"> representing the best of GS for </w:t>
      </w:r>
      <w:proofErr w:type="gramStart"/>
      <w:r w:rsidR="00B34E9A">
        <w:t xml:space="preserve">each </w:t>
      </w:r>
      <w:r w:rsidRPr="00CE2586">
        <w:t>.</w:t>
      </w:r>
      <w:proofErr w:type="gramEnd"/>
      <w:r w:rsidRPr="00CE2586">
        <w:t xml:space="preserve"> This unit has the benefit of having been built to </w:t>
      </w:r>
      <w:r w:rsidR="00075872" w:rsidRPr="00CE2586">
        <w:t xml:space="preserve">operate as </w:t>
      </w:r>
      <w:proofErr w:type="spellStart"/>
      <w:r w:rsidR="00075872" w:rsidRPr="00CE2586">
        <w:t>singlular</w:t>
      </w:r>
      <w:proofErr w:type="spellEnd"/>
      <w:r w:rsidR="00075872" w:rsidRPr="00CE2586">
        <w:t xml:space="preserve"> system to achieve maximum scrutiny between itself and other GS within the unit leading to increased sensitivity. The </w:t>
      </w:r>
      <w:proofErr w:type="spellStart"/>
      <w:r w:rsidR="00075872" w:rsidRPr="00CE2586">
        <w:t>stressome</w:t>
      </w:r>
      <w:proofErr w:type="spellEnd"/>
      <w:r w:rsidR="00075872" w:rsidRPr="00CE2586">
        <w:t xml:space="preserve"> GS unit was then used in a second scoring analysis with the hallmark chem set, a null target dataset where in chemical targets with limited stress induction were selected, and a randomized null chem set, where chemicals with no relevant targets were randomized at the gene level. These results were characterized for accuracy by examining scoring depth to correct classification and null target/ randomized null score distributions.</w:t>
      </w:r>
    </w:p>
    <w:p w14:paraId="27B78E3D" w14:textId="6FD3D9A5" w:rsidR="007A732C" w:rsidRDefault="00B34E9A" w:rsidP="00CE2586">
      <w:pPr>
        <w:pStyle w:val="ListParagraph"/>
        <w:numPr>
          <w:ilvl w:val="1"/>
          <w:numId w:val="4"/>
        </w:numPr>
      </w:pPr>
      <w:r>
        <w:t>Hallmark</w:t>
      </w:r>
      <w:r w:rsidR="007C5358" w:rsidRPr="007C5358">
        <w:t xml:space="preserve"> </w:t>
      </w:r>
      <w:r>
        <w:t xml:space="preserve">transcriptomics profiles were scored against </w:t>
      </w:r>
      <w:r w:rsidR="007A732C">
        <w:t>source gene sets</w:t>
      </w:r>
      <w:r w:rsidR="007C5358" w:rsidRPr="007C5358">
        <w:t xml:space="preserve"> </w:t>
      </w:r>
      <w:r w:rsidR="004953C7">
        <w:t xml:space="preserve">and consensus </w:t>
      </w:r>
      <w:r w:rsidR="00317346">
        <w:t>gene sets</w:t>
      </w:r>
      <w:r w:rsidR="004953C7">
        <w:t xml:space="preserve"> </w:t>
      </w:r>
      <w:r>
        <w:t>using</w:t>
      </w:r>
      <w:r w:rsidR="004953C7">
        <w:t xml:space="preserve"> </w:t>
      </w:r>
      <w:proofErr w:type="spellStart"/>
      <w:r w:rsidR="004953C7">
        <w:t>myGSEA</w:t>
      </w:r>
      <w:proofErr w:type="spellEnd"/>
    </w:p>
    <w:p w14:paraId="14A0C965" w14:textId="6A7BAAFA" w:rsidR="00B34E9A" w:rsidRPr="005F1EE6" w:rsidRDefault="00B34E9A" w:rsidP="00B34E9A">
      <w:pPr>
        <w:pStyle w:val="ListParagraph"/>
        <w:numPr>
          <w:ilvl w:val="2"/>
          <w:numId w:val="4"/>
        </w:numPr>
        <w:rPr>
          <w:i/>
          <w:iCs/>
        </w:rPr>
      </w:pPr>
      <w:r w:rsidRPr="005F1EE6">
        <w:rPr>
          <w:i/>
          <w:iCs/>
        </w:rPr>
        <w:t>Hall mark chemicals were challenged with a signature list of all GS</w:t>
      </w:r>
    </w:p>
    <w:p w14:paraId="1CBFBF6C" w14:textId="255B3055" w:rsidR="004953C7" w:rsidRDefault="004953C7" w:rsidP="004953C7">
      <w:pPr>
        <w:pStyle w:val="ListParagraph"/>
        <w:numPr>
          <w:ilvl w:val="1"/>
          <w:numId w:val="4"/>
        </w:numPr>
      </w:pPr>
      <w:r>
        <w:t>Score specificity and selectivity of all GS using ROC/AUC</w:t>
      </w:r>
    </w:p>
    <w:p w14:paraId="3659FBDB" w14:textId="0138E399" w:rsidR="00B34E9A" w:rsidRPr="005F1EE6" w:rsidRDefault="00B34E9A" w:rsidP="00B34E9A">
      <w:pPr>
        <w:pStyle w:val="ListParagraph"/>
        <w:numPr>
          <w:ilvl w:val="2"/>
          <w:numId w:val="4"/>
        </w:numPr>
        <w:rPr>
          <w:i/>
          <w:iCs/>
        </w:rPr>
      </w:pPr>
      <w:r w:rsidRPr="005F1EE6">
        <w:rPr>
          <w:i/>
          <w:iCs/>
        </w:rPr>
        <w:t xml:space="preserve">Signature scores were analyzed for accuracy using </w:t>
      </w:r>
      <w:proofErr w:type="spellStart"/>
      <w:r w:rsidRPr="005F1EE6">
        <w:rPr>
          <w:i/>
          <w:iCs/>
        </w:rPr>
        <w:t>pROC</w:t>
      </w:r>
      <w:proofErr w:type="spellEnd"/>
    </w:p>
    <w:p w14:paraId="589B2228" w14:textId="6E1F7D37" w:rsidR="00B34E9A" w:rsidRPr="005F1EE6" w:rsidRDefault="00B34E9A" w:rsidP="00B34E9A">
      <w:pPr>
        <w:pStyle w:val="ListParagraph"/>
        <w:numPr>
          <w:ilvl w:val="3"/>
          <w:numId w:val="4"/>
        </w:numPr>
        <w:rPr>
          <w:i/>
          <w:iCs/>
        </w:rPr>
      </w:pPr>
      <w:r w:rsidRPr="005F1EE6">
        <w:rPr>
          <w:i/>
          <w:iCs/>
        </w:rPr>
        <w:t>Binary scores assigned at each canonical stress category – 0 for control (neg) and 1 for case (positive)</w:t>
      </w:r>
    </w:p>
    <w:p w14:paraId="4913A981" w14:textId="3AF59605" w:rsidR="00B34E9A" w:rsidRPr="005F1EE6" w:rsidRDefault="00B34E9A" w:rsidP="00B34E9A">
      <w:pPr>
        <w:pStyle w:val="ListParagraph"/>
        <w:numPr>
          <w:ilvl w:val="3"/>
          <w:numId w:val="4"/>
        </w:numPr>
        <w:rPr>
          <w:i/>
          <w:iCs/>
        </w:rPr>
      </w:pPr>
      <w:r w:rsidRPr="005F1EE6">
        <w:rPr>
          <w:i/>
          <w:iCs/>
        </w:rPr>
        <w:t>AUC values computed for all GS under all canonical stress pathways</w:t>
      </w:r>
    </w:p>
    <w:p w14:paraId="742023EF" w14:textId="731F1260" w:rsidR="005F1EE6" w:rsidRPr="00EA7AAE" w:rsidRDefault="00B34E9A" w:rsidP="00EA7AAE">
      <w:pPr>
        <w:pStyle w:val="ListParagraph"/>
        <w:numPr>
          <w:ilvl w:val="3"/>
          <w:numId w:val="4"/>
        </w:numPr>
        <w:rPr>
          <w:i/>
          <w:iCs/>
        </w:rPr>
      </w:pPr>
      <w:r w:rsidRPr="005F1EE6">
        <w:rPr>
          <w:i/>
          <w:iCs/>
        </w:rPr>
        <w:t>Ranked GS by AUC for each canonical stress pathway</w:t>
      </w:r>
    </w:p>
    <w:p w14:paraId="271AFC1F" w14:textId="6E4CD291" w:rsidR="00E423DB" w:rsidRPr="005F1EE6" w:rsidRDefault="00E423DB" w:rsidP="00E423DB">
      <w:pPr>
        <w:pStyle w:val="ListParagraph"/>
        <w:numPr>
          <w:ilvl w:val="2"/>
          <w:numId w:val="4"/>
        </w:numPr>
        <w:rPr>
          <w:i/>
          <w:iCs/>
        </w:rPr>
      </w:pPr>
      <w:r w:rsidRPr="005F1EE6">
        <w:rPr>
          <w:i/>
          <w:iCs/>
        </w:rPr>
        <w:t>Summarized AUC scores for all pathways indicating which pathways are best in each case and which work best as a unit</w:t>
      </w:r>
    </w:p>
    <w:p w14:paraId="6CF116FC" w14:textId="77777777" w:rsidR="00B34E9A" w:rsidRDefault="004953C7" w:rsidP="004953C7">
      <w:pPr>
        <w:pStyle w:val="ListParagraph"/>
        <w:numPr>
          <w:ilvl w:val="1"/>
          <w:numId w:val="4"/>
        </w:numPr>
      </w:pPr>
      <w:r>
        <w:t>Build</w:t>
      </w:r>
      <w:r w:rsidR="00B34E9A">
        <w:t xml:space="preserve"> </w:t>
      </w:r>
      <w:proofErr w:type="spellStart"/>
      <w:r w:rsidR="00B34E9A">
        <w:t>stressome</w:t>
      </w:r>
      <w:proofErr w:type="spellEnd"/>
      <w:r w:rsidR="00B34E9A">
        <w:t xml:space="preserve"> unit</w:t>
      </w:r>
    </w:p>
    <w:p w14:paraId="39684FF7" w14:textId="008B08A4" w:rsidR="00B34E9A" w:rsidRPr="005F1EE6" w:rsidRDefault="004953C7" w:rsidP="00B34E9A">
      <w:pPr>
        <w:pStyle w:val="ListParagraph"/>
        <w:numPr>
          <w:ilvl w:val="2"/>
          <w:numId w:val="4"/>
        </w:numPr>
        <w:rPr>
          <w:i/>
          <w:iCs/>
        </w:rPr>
      </w:pPr>
      <w:r w:rsidRPr="005F1EE6">
        <w:rPr>
          <w:i/>
          <w:iCs/>
        </w:rPr>
        <w:t>top consensus stress gene set unit from top AUC consensus stress response categorie</w:t>
      </w:r>
      <w:r w:rsidR="00B34E9A" w:rsidRPr="005F1EE6">
        <w:rPr>
          <w:i/>
          <w:iCs/>
        </w:rPr>
        <w:t xml:space="preserve">s / sum of AUC in all </w:t>
      </w:r>
      <w:r w:rsidR="005F1EE6" w:rsidRPr="005F1EE6">
        <w:rPr>
          <w:i/>
          <w:iCs/>
        </w:rPr>
        <w:t>out-group</w:t>
      </w:r>
      <w:r w:rsidR="00B34E9A" w:rsidRPr="005F1EE6">
        <w:rPr>
          <w:i/>
          <w:iCs/>
        </w:rPr>
        <w:t xml:space="preserve"> set</w:t>
      </w:r>
      <w:r w:rsidR="00E423DB" w:rsidRPr="005F1EE6">
        <w:rPr>
          <w:i/>
          <w:iCs/>
        </w:rPr>
        <w:t>s</w:t>
      </w:r>
    </w:p>
    <w:p w14:paraId="0603F55C" w14:textId="77777777" w:rsidR="00E02CE5" w:rsidRDefault="00E02CE5" w:rsidP="00E02CE5">
      <w:pPr>
        <w:pStyle w:val="ListParagraph"/>
        <w:numPr>
          <w:ilvl w:val="1"/>
          <w:numId w:val="4"/>
        </w:numPr>
      </w:pPr>
      <w:r>
        <w:t>Analyze positive, negative, target null, and random null data GS scores</w:t>
      </w:r>
    </w:p>
    <w:p w14:paraId="60E8805E" w14:textId="567BB7C8" w:rsidR="00E02CE5" w:rsidRPr="005F1EE6" w:rsidRDefault="00E02CE5" w:rsidP="00E02CE5">
      <w:pPr>
        <w:pStyle w:val="ListParagraph"/>
        <w:numPr>
          <w:ilvl w:val="2"/>
          <w:numId w:val="4"/>
        </w:numPr>
        <w:rPr>
          <w:i/>
          <w:iCs/>
        </w:rPr>
      </w:pPr>
      <w:r w:rsidRPr="005F1EE6">
        <w:rPr>
          <w:i/>
          <w:iCs/>
        </w:rPr>
        <w:t xml:space="preserve">A target null data set was constructed via the LINCs data set </w:t>
      </w:r>
    </w:p>
    <w:p w14:paraId="634664A5" w14:textId="0292D2EC" w:rsidR="00E02CE5" w:rsidRPr="005F1EE6" w:rsidRDefault="00E02CE5" w:rsidP="00E02CE5">
      <w:pPr>
        <w:pStyle w:val="ListParagraph"/>
        <w:numPr>
          <w:ilvl w:val="3"/>
          <w:numId w:val="4"/>
        </w:numPr>
        <w:rPr>
          <w:i/>
          <w:iCs/>
        </w:rPr>
      </w:pPr>
      <w:r w:rsidRPr="005F1EE6">
        <w:rPr>
          <w:i/>
          <w:iCs/>
        </w:rPr>
        <w:t>Not stress activating targets were identified (e.g., estrogen, SSRIs, etc.)</w:t>
      </w:r>
    </w:p>
    <w:p w14:paraId="55B25537" w14:textId="54DB8D9A" w:rsidR="00E02CE5" w:rsidRPr="005F1EE6" w:rsidRDefault="00E02CE5" w:rsidP="00E02CE5">
      <w:pPr>
        <w:pStyle w:val="ListParagraph"/>
        <w:numPr>
          <w:ilvl w:val="3"/>
          <w:numId w:val="4"/>
        </w:numPr>
        <w:rPr>
          <w:i/>
          <w:iCs/>
        </w:rPr>
      </w:pPr>
      <w:r w:rsidRPr="005F1EE6">
        <w:rPr>
          <w:i/>
          <w:iCs/>
        </w:rPr>
        <w:t xml:space="preserve">32 data points were taken and mixed with the HALLMARK </w:t>
      </w:r>
      <w:proofErr w:type="spellStart"/>
      <w:r w:rsidRPr="005F1EE6">
        <w:rPr>
          <w:i/>
          <w:iCs/>
        </w:rPr>
        <w:t>chemcials</w:t>
      </w:r>
      <w:proofErr w:type="spellEnd"/>
    </w:p>
    <w:p w14:paraId="05D42AD6" w14:textId="2205F38A" w:rsidR="00E02CE5" w:rsidRPr="005F1EE6" w:rsidRDefault="00E02CE5" w:rsidP="00E02CE5">
      <w:pPr>
        <w:pStyle w:val="ListParagraph"/>
        <w:numPr>
          <w:ilvl w:val="3"/>
          <w:numId w:val="4"/>
        </w:numPr>
        <w:rPr>
          <w:i/>
          <w:iCs/>
        </w:rPr>
      </w:pPr>
      <w:r w:rsidRPr="005F1EE6">
        <w:rPr>
          <w:i/>
          <w:iCs/>
        </w:rPr>
        <w:t xml:space="preserve">The mixed dataset, </w:t>
      </w:r>
      <w:proofErr w:type="spellStart"/>
      <w:r w:rsidRPr="005F1EE6">
        <w:rPr>
          <w:i/>
          <w:iCs/>
        </w:rPr>
        <w:t>hallmark+targetnulls</w:t>
      </w:r>
      <w:proofErr w:type="spellEnd"/>
      <w:r w:rsidRPr="005F1EE6">
        <w:rPr>
          <w:i/>
          <w:iCs/>
        </w:rPr>
        <w:t xml:space="preserve">, was rescored using the </w:t>
      </w:r>
      <w:proofErr w:type="spellStart"/>
      <w:r w:rsidRPr="005F1EE6">
        <w:rPr>
          <w:i/>
          <w:iCs/>
        </w:rPr>
        <w:t>stressome</w:t>
      </w:r>
      <w:proofErr w:type="spellEnd"/>
      <w:r w:rsidRPr="005F1EE6">
        <w:rPr>
          <w:i/>
          <w:iCs/>
        </w:rPr>
        <w:t xml:space="preserve"> unit</w:t>
      </w:r>
    </w:p>
    <w:p w14:paraId="595CB785" w14:textId="7890658E" w:rsidR="00E02CE5" w:rsidRPr="005F1EE6" w:rsidRDefault="00E02CE5" w:rsidP="00E02CE5">
      <w:pPr>
        <w:pStyle w:val="ListParagraph"/>
        <w:numPr>
          <w:ilvl w:val="3"/>
          <w:numId w:val="4"/>
        </w:numPr>
        <w:rPr>
          <w:i/>
          <w:iCs/>
        </w:rPr>
      </w:pPr>
      <w:r w:rsidRPr="005F1EE6">
        <w:rPr>
          <w:i/>
          <w:iCs/>
        </w:rPr>
        <w:t>ROC/AUC score were revaluated with the null targets included</w:t>
      </w:r>
    </w:p>
    <w:p w14:paraId="5B1453F6" w14:textId="57C17C47" w:rsidR="005F1EE6" w:rsidRPr="00EA7AAE" w:rsidRDefault="00E02CE5" w:rsidP="00EA7AAE">
      <w:pPr>
        <w:pStyle w:val="ListParagraph"/>
        <w:numPr>
          <w:ilvl w:val="3"/>
          <w:numId w:val="4"/>
        </w:numPr>
        <w:rPr>
          <w:i/>
          <w:iCs/>
        </w:rPr>
      </w:pPr>
      <w:r w:rsidRPr="005F1EE6">
        <w:rPr>
          <w:i/>
          <w:iCs/>
        </w:rPr>
        <w:t>Success was evaluated by change in AUC</w:t>
      </w:r>
    </w:p>
    <w:p w14:paraId="7E563112" w14:textId="77777777" w:rsidR="00E02CE5" w:rsidRPr="005F1EE6" w:rsidRDefault="00E02CE5" w:rsidP="00E02CE5">
      <w:pPr>
        <w:pStyle w:val="ListParagraph"/>
        <w:numPr>
          <w:ilvl w:val="2"/>
          <w:numId w:val="4"/>
        </w:numPr>
        <w:rPr>
          <w:i/>
          <w:iCs/>
        </w:rPr>
      </w:pPr>
      <w:r w:rsidRPr="005F1EE6">
        <w:rPr>
          <w:i/>
          <w:iCs/>
        </w:rPr>
        <w:t>A random null was created by resampling gene expression values randomly within null target genes creating random expression profiles for null chemicals</w:t>
      </w:r>
    </w:p>
    <w:p w14:paraId="33F5A961" w14:textId="61FD9F6D" w:rsidR="00E02CE5" w:rsidRPr="005F1EE6" w:rsidRDefault="00E02CE5" w:rsidP="00E02CE5">
      <w:pPr>
        <w:pStyle w:val="ListParagraph"/>
        <w:numPr>
          <w:ilvl w:val="3"/>
          <w:numId w:val="4"/>
        </w:numPr>
        <w:rPr>
          <w:i/>
          <w:iCs/>
        </w:rPr>
      </w:pPr>
      <w:r w:rsidRPr="005F1EE6">
        <w:rPr>
          <w:i/>
          <w:iCs/>
        </w:rPr>
        <w:t xml:space="preserve">Random null samples were evaluated with the </w:t>
      </w:r>
      <w:proofErr w:type="spellStart"/>
      <w:r w:rsidRPr="005F1EE6">
        <w:rPr>
          <w:i/>
          <w:iCs/>
        </w:rPr>
        <w:t>stressome</w:t>
      </w:r>
      <w:proofErr w:type="spellEnd"/>
      <w:r w:rsidRPr="005F1EE6">
        <w:rPr>
          <w:i/>
          <w:iCs/>
        </w:rPr>
        <w:t xml:space="preserve"> unit*** NEED TO RERUN!?!?!</w:t>
      </w:r>
    </w:p>
    <w:p w14:paraId="59D9FD60" w14:textId="6C7C3779" w:rsidR="00E02CE5" w:rsidRPr="005F1EE6" w:rsidRDefault="00E02CE5" w:rsidP="00E02CE5">
      <w:pPr>
        <w:pStyle w:val="ListParagraph"/>
        <w:numPr>
          <w:ilvl w:val="2"/>
          <w:numId w:val="4"/>
        </w:numPr>
        <w:rPr>
          <w:i/>
          <w:iCs/>
        </w:rPr>
      </w:pPr>
      <w:r w:rsidRPr="005F1EE6">
        <w:rPr>
          <w:i/>
          <w:iCs/>
        </w:rPr>
        <w:t xml:space="preserve">Analyzed score distributions for each </w:t>
      </w:r>
      <w:proofErr w:type="gramStart"/>
      <w:r w:rsidRPr="005F1EE6">
        <w:rPr>
          <w:i/>
          <w:iCs/>
        </w:rPr>
        <w:t>positives</w:t>
      </w:r>
      <w:proofErr w:type="gramEnd"/>
      <w:r w:rsidRPr="005F1EE6">
        <w:rPr>
          <w:i/>
          <w:iCs/>
        </w:rPr>
        <w:t xml:space="preserve"> (hallmark = test case), negatives, (hallmark </w:t>
      </w:r>
      <w:r w:rsidRPr="005F1EE6">
        <w:rPr>
          <w:rFonts w:cstheme="minorHAnsi"/>
          <w:i/>
          <w:iCs/>
        </w:rPr>
        <w:t>≠</w:t>
      </w:r>
      <w:r w:rsidRPr="005F1EE6">
        <w:rPr>
          <w:i/>
          <w:iCs/>
        </w:rPr>
        <w:t xml:space="preserve"> test case), null target, and random null</w:t>
      </w:r>
    </w:p>
    <w:p w14:paraId="19BED5FE" w14:textId="5D690C18" w:rsidR="004953C7" w:rsidRDefault="004953C7" w:rsidP="004953C7">
      <w:pPr>
        <w:pStyle w:val="ListParagraph"/>
        <w:numPr>
          <w:ilvl w:val="1"/>
          <w:numId w:val="4"/>
        </w:numPr>
      </w:pPr>
      <w:r>
        <w:t xml:space="preserve">Analyze accuracy of top consensus stress gene set unit with hallmark </w:t>
      </w:r>
      <w:proofErr w:type="spellStart"/>
      <w:r>
        <w:t>chemset</w:t>
      </w:r>
      <w:proofErr w:type="spellEnd"/>
    </w:p>
    <w:p w14:paraId="4DE3B06D" w14:textId="75125A3D" w:rsidR="005F1EE6" w:rsidRPr="00EA7AAE" w:rsidRDefault="00E423DB" w:rsidP="00EA7AAE">
      <w:pPr>
        <w:pStyle w:val="ListParagraph"/>
        <w:numPr>
          <w:ilvl w:val="2"/>
          <w:numId w:val="4"/>
        </w:numPr>
        <w:rPr>
          <w:i/>
          <w:iCs/>
        </w:rPr>
      </w:pPr>
      <w:r w:rsidRPr="005F1EE6">
        <w:rPr>
          <w:i/>
          <w:iCs/>
        </w:rPr>
        <w:t>Evaluated accuracy by scoring depth, that is</w:t>
      </w:r>
      <w:r w:rsidR="00E02CE5" w:rsidRPr="005F1EE6">
        <w:rPr>
          <w:i/>
          <w:iCs/>
        </w:rPr>
        <w:t>,</w:t>
      </w:r>
      <w:r w:rsidRPr="005F1EE6">
        <w:rPr>
          <w:i/>
          <w:iCs/>
        </w:rPr>
        <w:t xml:space="preserve"> </w:t>
      </w:r>
      <w:r w:rsidR="00E02CE5" w:rsidRPr="005F1EE6">
        <w:rPr>
          <w:i/>
          <w:iCs/>
        </w:rPr>
        <w:t xml:space="preserve">scoring </w:t>
      </w:r>
      <w:r w:rsidRPr="005F1EE6">
        <w:rPr>
          <w:i/>
          <w:iCs/>
        </w:rPr>
        <w:t>dep</w:t>
      </w:r>
      <w:r w:rsidR="00E02CE5" w:rsidRPr="005F1EE6">
        <w:rPr>
          <w:i/>
          <w:iCs/>
        </w:rPr>
        <w:t>th necessary</w:t>
      </w:r>
      <w:r w:rsidRPr="005F1EE6">
        <w:rPr>
          <w:i/>
          <w:iCs/>
        </w:rPr>
        <w:t xml:space="preserve"> </w:t>
      </w:r>
      <w:r w:rsidR="00E02CE5" w:rsidRPr="005F1EE6">
        <w:rPr>
          <w:i/>
          <w:iCs/>
        </w:rPr>
        <w:t xml:space="preserve">to reach a </w:t>
      </w:r>
      <w:r w:rsidRPr="005F1EE6">
        <w:rPr>
          <w:i/>
          <w:iCs/>
        </w:rPr>
        <w:t>positive classification</w:t>
      </w:r>
    </w:p>
    <w:p w14:paraId="5775D060" w14:textId="1D3601B8" w:rsidR="00320227" w:rsidRPr="00D322EA" w:rsidRDefault="00BF0278" w:rsidP="007C5358">
      <w:pPr>
        <w:pStyle w:val="ListParagraph"/>
        <w:numPr>
          <w:ilvl w:val="2"/>
          <w:numId w:val="4"/>
        </w:numPr>
        <w:rPr>
          <w:i/>
          <w:iCs/>
        </w:rPr>
      </w:pPr>
      <w:r w:rsidRPr="005F1EE6">
        <w:rPr>
          <w:i/>
          <w:iCs/>
        </w:rPr>
        <w:t>Accuracy evaluated % of cases matching in the first or second scor</w:t>
      </w:r>
      <w:r w:rsidR="00D322EA">
        <w:rPr>
          <w:i/>
          <w:iCs/>
        </w:rPr>
        <w:t>e</w:t>
      </w:r>
    </w:p>
    <w:sectPr w:rsidR="00320227" w:rsidRPr="00D322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h, Imran" w:date="2020-05-27T22:15:00Z" w:initials="SI">
    <w:p w14:paraId="68495781" w14:textId="531120E9" w:rsidR="783B868A" w:rsidRDefault="783B868A">
      <w:r>
        <w:t xml:space="preserve">Yes, need to expand the set of chemicals. </w:t>
      </w:r>
      <w:r>
        <w:annotationRef/>
      </w:r>
    </w:p>
  </w:comment>
  <w:comment w:id="1" w:author="Shah, Imran" w:date="2020-05-27T22:16:00Z" w:initials="SI">
    <w:p w14:paraId="4D2AE69F" w14:textId="2BFFD49F" w:rsidR="783B868A" w:rsidRDefault="783B868A">
      <w:r>
        <w:t xml:space="preserve">This would be included in your analysis of the rat primary hepatocytes </w:t>
      </w:r>
      <w:r>
        <w:t xml:space="preserve">HTTr S1500+ data set </w:t>
      </w:r>
      <w:r>
        <w:annotationRef/>
      </w:r>
    </w:p>
  </w:comment>
  <w:comment w:id="6" w:author="Shah, Imran" w:date="2020-05-27T22:22:00Z" w:initials="SI">
    <w:p w14:paraId="475D0839" w14:textId="15E85CC4" w:rsidR="783B868A" w:rsidRDefault="783B868A">
      <w:r>
        <w:t>I'd avoid adding an "ome" for now :)</w:t>
      </w:r>
      <w:r>
        <w:annotationRef/>
      </w:r>
    </w:p>
  </w:comment>
  <w:comment w:id="10" w:author="Shah, Imran" w:date="2020-05-27T22:20:00Z" w:initials="SI">
    <w:p w14:paraId="77A9EE44" w14:textId="47060FA9" w:rsidR="783B868A" w:rsidRDefault="783B868A">
      <w:r>
        <w:t>Not sure about Hallmark - other ideas? Basically, this is the set of reference chemicals.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495781" w15:done="0"/>
  <w15:commentEx w15:paraId="4D2AE69F" w15:done="0"/>
  <w15:commentEx w15:paraId="475D0839" w15:done="0"/>
  <w15:commentEx w15:paraId="77A9EE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E7D9B6E" w16cex:dateUtc="2020-05-28T02:15:00Z"/>
  <w16cex:commentExtensible w16cex:durableId="72C8A1B1" w16cex:dateUtc="2020-05-28T02:16:00Z"/>
  <w16cex:commentExtensible w16cex:durableId="52DE8BBA" w16cex:dateUtc="2020-05-28T02:22:00Z"/>
  <w16cex:commentExtensible w16cex:durableId="5E907FE2" w16cex:dateUtc="2020-05-28T0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495781" w16cid:durableId="0E7D9B6E"/>
  <w16cid:commentId w16cid:paraId="4D2AE69F" w16cid:durableId="72C8A1B1"/>
  <w16cid:commentId w16cid:paraId="475D0839" w16cid:durableId="52DE8BBA"/>
  <w16cid:commentId w16cid:paraId="77A9EE44" w16cid:durableId="5E907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C0562" w14:textId="77777777" w:rsidR="00DC75CA" w:rsidRDefault="00DC75CA" w:rsidP="003844AF">
      <w:pPr>
        <w:spacing w:after="0" w:line="240" w:lineRule="auto"/>
      </w:pPr>
      <w:r>
        <w:separator/>
      </w:r>
    </w:p>
  </w:endnote>
  <w:endnote w:type="continuationSeparator" w:id="0">
    <w:p w14:paraId="3F97C790" w14:textId="77777777" w:rsidR="00DC75CA" w:rsidRDefault="00DC75CA" w:rsidP="00384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5C94F" w14:textId="77777777" w:rsidR="00DC75CA" w:rsidRDefault="00DC75CA" w:rsidP="003844AF">
      <w:pPr>
        <w:spacing w:after="0" w:line="240" w:lineRule="auto"/>
      </w:pPr>
      <w:r>
        <w:separator/>
      </w:r>
    </w:p>
  </w:footnote>
  <w:footnote w:type="continuationSeparator" w:id="0">
    <w:p w14:paraId="320FF50E" w14:textId="77777777" w:rsidR="00DC75CA" w:rsidRDefault="00DC75CA" w:rsidP="00384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336C"/>
    <w:multiLevelType w:val="multilevel"/>
    <w:tmpl w:val="0C7663D4"/>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99317A"/>
    <w:multiLevelType w:val="hybridMultilevel"/>
    <w:tmpl w:val="53601B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4874B3"/>
    <w:multiLevelType w:val="hybridMultilevel"/>
    <w:tmpl w:val="71124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A63"/>
    <w:multiLevelType w:val="hybridMultilevel"/>
    <w:tmpl w:val="64FEDD3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A2C2A"/>
    <w:multiLevelType w:val="multilevel"/>
    <w:tmpl w:val="FE106B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61648"/>
    <w:multiLevelType w:val="hybridMultilevel"/>
    <w:tmpl w:val="5D6ECF98"/>
    <w:lvl w:ilvl="0" w:tplc="15D01A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77EE2FD8"/>
    <w:multiLevelType w:val="multilevel"/>
    <w:tmpl w:val="74FA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E1212"/>
    <w:multiLevelType w:val="hybridMultilevel"/>
    <w:tmpl w:val="D50A8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27"/>
    <w:rsid w:val="00023B04"/>
    <w:rsid w:val="00075872"/>
    <w:rsid w:val="000C51D3"/>
    <w:rsid w:val="000F3AEA"/>
    <w:rsid w:val="0013622F"/>
    <w:rsid w:val="001862AB"/>
    <w:rsid w:val="00190487"/>
    <w:rsid w:val="001E6791"/>
    <w:rsid w:val="001F2C6F"/>
    <w:rsid w:val="00221394"/>
    <w:rsid w:val="00261A33"/>
    <w:rsid w:val="0028507E"/>
    <w:rsid w:val="002F5953"/>
    <w:rsid w:val="00317346"/>
    <w:rsid w:val="00320227"/>
    <w:rsid w:val="0035774B"/>
    <w:rsid w:val="00361DC1"/>
    <w:rsid w:val="0038094D"/>
    <w:rsid w:val="003844AF"/>
    <w:rsid w:val="003B331A"/>
    <w:rsid w:val="003E0B63"/>
    <w:rsid w:val="003E17C5"/>
    <w:rsid w:val="003F0B67"/>
    <w:rsid w:val="004251E9"/>
    <w:rsid w:val="004328A3"/>
    <w:rsid w:val="00475D92"/>
    <w:rsid w:val="004953C7"/>
    <w:rsid w:val="004C37CA"/>
    <w:rsid w:val="00515657"/>
    <w:rsid w:val="005703F6"/>
    <w:rsid w:val="005B5D15"/>
    <w:rsid w:val="005E1151"/>
    <w:rsid w:val="005E6343"/>
    <w:rsid w:val="005F1EE6"/>
    <w:rsid w:val="006229D0"/>
    <w:rsid w:val="00634BC5"/>
    <w:rsid w:val="00672B40"/>
    <w:rsid w:val="006770E7"/>
    <w:rsid w:val="006B5AFD"/>
    <w:rsid w:val="006F5833"/>
    <w:rsid w:val="00735B6C"/>
    <w:rsid w:val="00774024"/>
    <w:rsid w:val="00784897"/>
    <w:rsid w:val="007A732C"/>
    <w:rsid w:val="007B3FBE"/>
    <w:rsid w:val="007C5358"/>
    <w:rsid w:val="00812C9B"/>
    <w:rsid w:val="00823FAB"/>
    <w:rsid w:val="008A2272"/>
    <w:rsid w:val="008B17B5"/>
    <w:rsid w:val="008E6924"/>
    <w:rsid w:val="008E7C1B"/>
    <w:rsid w:val="009221B8"/>
    <w:rsid w:val="00940BD0"/>
    <w:rsid w:val="00960016"/>
    <w:rsid w:val="00984B3E"/>
    <w:rsid w:val="00A42CCC"/>
    <w:rsid w:val="00AB11B3"/>
    <w:rsid w:val="00AE6795"/>
    <w:rsid w:val="00AF7EBF"/>
    <w:rsid w:val="00B14E70"/>
    <w:rsid w:val="00B34E9A"/>
    <w:rsid w:val="00BE0A6F"/>
    <w:rsid w:val="00BE4D12"/>
    <w:rsid w:val="00BF0278"/>
    <w:rsid w:val="00C50871"/>
    <w:rsid w:val="00C55D98"/>
    <w:rsid w:val="00C77356"/>
    <w:rsid w:val="00C807B1"/>
    <w:rsid w:val="00C906C5"/>
    <w:rsid w:val="00CA09D2"/>
    <w:rsid w:val="00CB75A9"/>
    <w:rsid w:val="00CE2586"/>
    <w:rsid w:val="00D06FA5"/>
    <w:rsid w:val="00D322EA"/>
    <w:rsid w:val="00D36384"/>
    <w:rsid w:val="00D506F1"/>
    <w:rsid w:val="00D9478B"/>
    <w:rsid w:val="00DC75CA"/>
    <w:rsid w:val="00DE0284"/>
    <w:rsid w:val="00E02CE5"/>
    <w:rsid w:val="00E32A39"/>
    <w:rsid w:val="00E423DB"/>
    <w:rsid w:val="00E7588C"/>
    <w:rsid w:val="00E847D0"/>
    <w:rsid w:val="00EA7AAE"/>
    <w:rsid w:val="00EB5F84"/>
    <w:rsid w:val="00EB7CBA"/>
    <w:rsid w:val="00EC4345"/>
    <w:rsid w:val="00F31EA2"/>
    <w:rsid w:val="00F47B63"/>
    <w:rsid w:val="00FA6730"/>
    <w:rsid w:val="00FB315D"/>
    <w:rsid w:val="00FB4AAF"/>
    <w:rsid w:val="00FD0457"/>
    <w:rsid w:val="059C5CD3"/>
    <w:rsid w:val="06EA6304"/>
    <w:rsid w:val="2322CDFD"/>
    <w:rsid w:val="289FF340"/>
    <w:rsid w:val="4D93747D"/>
    <w:rsid w:val="58998D5E"/>
    <w:rsid w:val="64265243"/>
    <w:rsid w:val="7015C646"/>
    <w:rsid w:val="783B8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2145"/>
  <w15:chartTrackingRefBased/>
  <w15:docId w15:val="{7FD2C00A-76EA-1245-81B7-15C1DDB0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358"/>
    <w:pPr>
      <w:ind w:left="720"/>
      <w:contextualSpacing/>
    </w:pPr>
  </w:style>
  <w:style w:type="paragraph" w:styleId="Header">
    <w:name w:val="header"/>
    <w:basedOn w:val="Normal"/>
    <w:link w:val="HeaderChar"/>
    <w:uiPriority w:val="99"/>
    <w:unhideWhenUsed/>
    <w:rsid w:val="00384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4AF"/>
  </w:style>
  <w:style w:type="paragraph" w:styleId="Footer">
    <w:name w:val="footer"/>
    <w:basedOn w:val="Normal"/>
    <w:link w:val="FooterChar"/>
    <w:uiPriority w:val="99"/>
    <w:unhideWhenUsed/>
    <w:rsid w:val="00384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4AF"/>
  </w:style>
  <w:style w:type="character" w:styleId="PlaceholderText">
    <w:name w:val="Placeholder Text"/>
    <w:basedOn w:val="DefaultParagraphFont"/>
    <w:uiPriority w:val="99"/>
    <w:semiHidden/>
    <w:rsid w:val="00F31EA2"/>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E1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1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82361">
      <w:bodyDiv w:val="1"/>
      <w:marLeft w:val="0"/>
      <w:marRight w:val="0"/>
      <w:marTop w:val="0"/>
      <w:marBottom w:val="0"/>
      <w:divBdr>
        <w:top w:val="none" w:sz="0" w:space="0" w:color="auto"/>
        <w:left w:val="none" w:sz="0" w:space="0" w:color="auto"/>
        <w:bottom w:val="none" w:sz="0" w:space="0" w:color="auto"/>
        <w:right w:val="none" w:sz="0" w:space="0" w:color="auto"/>
      </w:divBdr>
      <w:divsChild>
        <w:div w:id="986281159">
          <w:marLeft w:val="0"/>
          <w:marRight w:val="0"/>
          <w:marTop w:val="0"/>
          <w:marBottom w:val="0"/>
          <w:divBdr>
            <w:top w:val="none" w:sz="0" w:space="0" w:color="auto"/>
            <w:left w:val="none" w:sz="0" w:space="0" w:color="auto"/>
            <w:bottom w:val="none" w:sz="0" w:space="0" w:color="auto"/>
            <w:right w:val="none" w:sz="0" w:space="0" w:color="auto"/>
          </w:divBdr>
          <w:divsChild>
            <w:div w:id="1007363810">
              <w:marLeft w:val="0"/>
              <w:marRight w:val="0"/>
              <w:marTop w:val="0"/>
              <w:marBottom w:val="0"/>
              <w:divBdr>
                <w:top w:val="none" w:sz="0" w:space="0" w:color="auto"/>
                <w:left w:val="none" w:sz="0" w:space="0" w:color="auto"/>
                <w:bottom w:val="none" w:sz="0" w:space="0" w:color="auto"/>
                <w:right w:val="none" w:sz="0" w:space="0" w:color="auto"/>
              </w:divBdr>
              <w:divsChild>
                <w:div w:id="1456750114">
                  <w:marLeft w:val="0"/>
                  <w:marRight w:val="0"/>
                  <w:marTop w:val="0"/>
                  <w:marBottom w:val="0"/>
                  <w:divBdr>
                    <w:top w:val="none" w:sz="0" w:space="0" w:color="auto"/>
                    <w:left w:val="none" w:sz="0" w:space="0" w:color="auto"/>
                    <w:bottom w:val="none" w:sz="0" w:space="0" w:color="auto"/>
                    <w:right w:val="none" w:sz="0" w:space="0" w:color="auto"/>
                  </w:divBdr>
                  <w:divsChild>
                    <w:div w:id="764886156">
                      <w:marLeft w:val="0"/>
                      <w:marRight w:val="0"/>
                      <w:marTop w:val="0"/>
                      <w:marBottom w:val="0"/>
                      <w:divBdr>
                        <w:top w:val="none" w:sz="0" w:space="0" w:color="auto"/>
                        <w:left w:val="none" w:sz="0" w:space="0" w:color="auto"/>
                        <w:bottom w:val="none" w:sz="0" w:space="0" w:color="auto"/>
                        <w:right w:val="none" w:sz="0" w:space="0" w:color="auto"/>
                      </w:divBdr>
                      <w:divsChild>
                        <w:div w:id="1310861883">
                          <w:marLeft w:val="0"/>
                          <w:marRight w:val="0"/>
                          <w:marTop w:val="0"/>
                          <w:marBottom w:val="0"/>
                          <w:divBdr>
                            <w:top w:val="none" w:sz="0" w:space="0" w:color="auto"/>
                            <w:left w:val="none" w:sz="0" w:space="0" w:color="auto"/>
                            <w:bottom w:val="none" w:sz="0" w:space="0" w:color="auto"/>
                            <w:right w:val="none" w:sz="0" w:space="0" w:color="auto"/>
                          </w:divBdr>
                          <w:divsChild>
                            <w:div w:id="1539119218">
                              <w:marLeft w:val="0"/>
                              <w:marRight w:val="0"/>
                              <w:marTop w:val="0"/>
                              <w:marBottom w:val="0"/>
                              <w:divBdr>
                                <w:top w:val="none" w:sz="0" w:space="0" w:color="auto"/>
                                <w:left w:val="none" w:sz="0" w:space="0" w:color="auto"/>
                                <w:bottom w:val="none" w:sz="0" w:space="0" w:color="auto"/>
                                <w:right w:val="none" w:sz="0" w:space="0" w:color="auto"/>
                              </w:divBdr>
                              <w:divsChild>
                                <w:div w:id="148178801">
                                  <w:marLeft w:val="0"/>
                                  <w:marRight w:val="0"/>
                                  <w:marTop w:val="0"/>
                                  <w:marBottom w:val="0"/>
                                  <w:divBdr>
                                    <w:top w:val="none" w:sz="0" w:space="0" w:color="auto"/>
                                    <w:left w:val="none" w:sz="0" w:space="0" w:color="auto"/>
                                    <w:bottom w:val="none" w:sz="0" w:space="0" w:color="auto"/>
                                    <w:right w:val="none" w:sz="0" w:space="0" w:color="auto"/>
                                  </w:divBdr>
                                  <w:divsChild>
                                    <w:div w:id="1027440486">
                                      <w:marLeft w:val="0"/>
                                      <w:marRight w:val="0"/>
                                      <w:marTop w:val="0"/>
                                      <w:marBottom w:val="0"/>
                                      <w:divBdr>
                                        <w:top w:val="none" w:sz="0" w:space="0" w:color="auto"/>
                                        <w:left w:val="none" w:sz="0" w:space="0" w:color="auto"/>
                                        <w:bottom w:val="none" w:sz="0" w:space="0" w:color="auto"/>
                                        <w:right w:val="none" w:sz="0" w:space="0" w:color="auto"/>
                                      </w:divBdr>
                                      <w:divsChild>
                                        <w:div w:id="1939481534">
                                          <w:marLeft w:val="0"/>
                                          <w:marRight w:val="0"/>
                                          <w:marTop w:val="0"/>
                                          <w:marBottom w:val="0"/>
                                          <w:divBdr>
                                            <w:top w:val="none" w:sz="0" w:space="0" w:color="auto"/>
                                            <w:left w:val="none" w:sz="0" w:space="0" w:color="auto"/>
                                            <w:bottom w:val="none" w:sz="0" w:space="0" w:color="auto"/>
                                            <w:right w:val="none" w:sz="0" w:space="0" w:color="auto"/>
                                          </w:divBdr>
                                          <w:divsChild>
                                            <w:div w:id="1190950056">
                                              <w:marLeft w:val="0"/>
                                              <w:marRight w:val="0"/>
                                              <w:marTop w:val="0"/>
                                              <w:marBottom w:val="0"/>
                                              <w:divBdr>
                                                <w:top w:val="none" w:sz="0" w:space="0" w:color="auto"/>
                                                <w:left w:val="none" w:sz="0" w:space="0" w:color="auto"/>
                                                <w:bottom w:val="none" w:sz="0" w:space="0" w:color="auto"/>
                                                <w:right w:val="none" w:sz="0" w:space="0" w:color="auto"/>
                                              </w:divBdr>
                                              <w:divsChild>
                                                <w:div w:id="1534152865">
                                                  <w:marLeft w:val="0"/>
                                                  <w:marRight w:val="0"/>
                                                  <w:marTop w:val="0"/>
                                                  <w:marBottom w:val="0"/>
                                                  <w:divBdr>
                                                    <w:top w:val="none" w:sz="0" w:space="0" w:color="auto"/>
                                                    <w:left w:val="none" w:sz="0" w:space="0" w:color="auto"/>
                                                    <w:bottom w:val="none" w:sz="0" w:space="0" w:color="auto"/>
                                                    <w:right w:val="none" w:sz="0" w:space="0" w:color="auto"/>
                                                  </w:divBdr>
                                                  <w:divsChild>
                                                    <w:div w:id="807279493">
                                                      <w:marLeft w:val="0"/>
                                                      <w:marRight w:val="0"/>
                                                      <w:marTop w:val="0"/>
                                                      <w:marBottom w:val="0"/>
                                                      <w:divBdr>
                                                        <w:top w:val="none" w:sz="0" w:space="0" w:color="auto"/>
                                                        <w:left w:val="none" w:sz="0" w:space="0" w:color="auto"/>
                                                        <w:bottom w:val="none" w:sz="0" w:space="0" w:color="auto"/>
                                                        <w:right w:val="none" w:sz="0" w:space="0" w:color="auto"/>
                                                      </w:divBdr>
                                                      <w:divsChild>
                                                        <w:div w:id="537864069">
                                                          <w:marLeft w:val="0"/>
                                                          <w:marRight w:val="0"/>
                                                          <w:marTop w:val="0"/>
                                                          <w:marBottom w:val="0"/>
                                                          <w:divBdr>
                                                            <w:top w:val="none" w:sz="0" w:space="0" w:color="auto"/>
                                                            <w:left w:val="none" w:sz="0" w:space="0" w:color="auto"/>
                                                            <w:bottom w:val="none" w:sz="0" w:space="0" w:color="auto"/>
                                                            <w:right w:val="none" w:sz="0" w:space="0" w:color="auto"/>
                                                          </w:divBdr>
                                                          <w:divsChild>
                                                            <w:div w:id="1548764215">
                                                              <w:marLeft w:val="0"/>
                                                              <w:marRight w:val="0"/>
                                                              <w:marTop w:val="0"/>
                                                              <w:marBottom w:val="0"/>
                                                              <w:divBdr>
                                                                <w:top w:val="none" w:sz="0" w:space="0" w:color="auto"/>
                                                                <w:left w:val="none" w:sz="0" w:space="0" w:color="auto"/>
                                                                <w:bottom w:val="none" w:sz="0" w:space="0" w:color="auto"/>
                                                                <w:right w:val="none" w:sz="0" w:space="0" w:color="auto"/>
                                                              </w:divBdr>
                                                              <w:divsChild>
                                                                <w:div w:id="21285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8629">
                                                      <w:marLeft w:val="0"/>
                                                      <w:marRight w:val="0"/>
                                                      <w:marTop w:val="0"/>
                                                      <w:marBottom w:val="0"/>
                                                      <w:divBdr>
                                                        <w:top w:val="none" w:sz="0" w:space="0" w:color="auto"/>
                                                        <w:left w:val="none" w:sz="0" w:space="0" w:color="auto"/>
                                                        <w:bottom w:val="none" w:sz="0" w:space="0" w:color="auto"/>
                                                        <w:right w:val="none" w:sz="0" w:space="0" w:color="auto"/>
                                                      </w:divBdr>
                                                      <w:divsChild>
                                                        <w:div w:id="550193694">
                                                          <w:marLeft w:val="0"/>
                                                          <w:marRight w:val="0"/>
                                                          <w:marTop w:val="0"/>
                                                          <w:marBottom w:val="0"/>
                                                          <w:divBdr>
                                                            <w:top w:val="none" w:sz="0" w:space="0" w:color="auto"/>
                                                            <w:left w:val="none" w:sz="0" w:space="0" w:color="auto"/>
                                                            <w:bottom w:val="none" w:sz="0" w:space="0" w:color="auto"/>
                                                            <w:right w:val="none" w:sz="0" w:space="0" w:color="auto"/>
                                                          </w:divBdr>
                                                          <w:divsChild>
                                                            <w:div w:id="755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690242">
                                  <w:marLeft w:val="0"/>
                                  <w:marRight w:val="0"/>
                                  <w:marTop w:val="0"/>
                                  <w:marBottom w:val="0"/>
                                  <w:divBdr>
                                    <w:top w:val="none" w:sz="0" w:space="0" w:color="auto"/>
                                    <w:left w:val="none" w:sz="0" w:space="0" w:color="auto"/>
                                    <w:bottom w:val="none" w:sz="0" w:space="0" w:color="auto"/>
                                    <w:right w:val="none" w:sz="0" w:space="0" w:color="auto"/>
                                  </w:divBdr>
                                  <w:divsChild>
                                    <w:div w:id="1835029984">
                                      <w:marLeft w:val="0"/>
                                      <w:marRight w:val="0"/>
                                      <w:marTop w:val="0"/>
                                      <w:marBottom w:val="0"/>
                                      <w:divBdr>
                                        <w:top w:val="none" w:sz="0" w:space="0" w:color="auto"/>
                                        <w:left w:val="none" w:sz="0" w:space="0" w:color="auto"/>
                                        <w:bottom w:val="none" w:sz="0" w:space="0" w:color="auto"/>
                                        <w:right w:val="none" w:sz="0" w:space="0" w:color="auto"/>
                                      </w:divBdr>
                                      <w:divsChild>
                                        <w:div w:id="1588877097">
                                          <w:marLeft w:val="0"/>
                                          <w:marRight w:val="0"/>
                                          <w:marTop w:val="0"/>
                                          <w:marBottom w:val="0"/>
                                          <w:divBdr>
                                            <w:top w:val="none" w:sz="0" w:space="0" w:color="auto"/>
                                            <w:left w:val="none" w:sz="0" w:space="0" w:color="auto"/>
                                            <w:bottom w:val="none" w:sz="0" w:space="0" w:color="auto"/>
                                            <w:right w:val="none" w:sz="0" w:space="0" w:color="auto"/>
                                          </w:divBdr>
                                          <w:divsChild>
                                            <w:div w:id="376200741">
                                              <w:marLeft w:val="0"/>
                                              <w:marRight w:val="0"/>
                                              <w:marTop w:val="0"/>
                                              <w:marBottom w:val="0"/>
                                              <w:divBdr>
                                                <w:top w:val="none" w:sz="0" w:space="0" w:color="auto"/>
                                                <w:left w:val="none" w:sz="0" w:space="0" w:color="auto"/>
                                                <w:bottom w:val="none" w:sz="0" w:space="0" w:color="auto"/>
                                                <w:right w:val="none" w:sz="0" w:space="0" w:color="auto"/>
                                              </w:divBdr>
                                              <w:divsChild>
                                                <w:div w:id="1838106129">
                                                  <w:marLeft w:val="0"/>
                                                  <w:marRight w:val="0"/>
                                                  <w:marTop w:val="0"/>
                                                  <w:marBottom w:val="0"/>
                                                  <w:divBdr>
                                                    <w:top w:val="none" w:sz="0" w:space="0" w:color="auto"/>
                                                    <w:left w:val="none" w:sz="0" w:space="0" w:color="auto"/>
                                                    <w:bottom w:val="none" w:sz="0" w:space="0" w:color="auto"/>
                                                    <w:right w:val="none" w:sz="0" w:space="0" w:color="auto"/>
                                                  </w:divBdr>
                                                  <w:divsChild>
                                                    <w:div w:id="690954017">
                                                      <w:marLeft w:val="0"/>
                                                      <w:marRight w:val="0"/>
                                                      <w:marTop w:val="0"/>
                                                      <w:marBottom w:val="0"/>
                                                      <w:divBdr>
                                                        <w:top w:val="none" w:sz="0" w:space="0" w:color="auto"/>
                                                        <w:left w:val="none" w:sz="0" w:space="0" w:color="auto"/>
                                                        <w:bottom w:val="none" w:sz="0" w:space="0" w:color="auto"/>
                                                        <w:right w:val="none" w:sz="0" w:space="0" w:color="auto"/>
                                                      </w:divBdr>
                                                      <w:divsChild>
                                                        <w:div w:id="1635985769">
                                                          <w:marLeft w:val="0"/>
                                                          <w:marRight w:val="0"/>
                                                          <w:marTop w:val="0"/>
                                                          <w:marBottom w:val="0"/>
                                                          <w:divBdr>
                                                            <w:top w:val="none" w:sz="0" w:space="0" w:color="auto"/>
                                                            <w:left w:val="none" w:sz="0" w:space="0" w:color="auto"/>
                                                            <w:bottom w:val="none" w:sz="0" w:space="0" w:color="auto"/>
                                                            <w:right w:val="none" w:sz="0" w:space="0" w:color="auto"/>
                                                          </w:divBdr>
                                                          <w:divsChild>
                                                            <w:div w:id="11721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7750">
                                                      <w:marLeft w:val="0"/>
                                                      <w:marRight w:val="0"/>
                                                      <w:marTop w:val="0"/>
                                                      <w:marBottom w:val="0"/>
                                                      <w:divBdr>
                                                        <w:top w:val="none" w:sz="0" w:space="0" w:color="auto"/>
                                                        <w:left w:val="none" w:sz="0" w:space="0" w:color="auto"/>
                                                        <w:bottom w:val="none" w:sz="0" w:space="0" w:color="auto"/>
                                                        <w:right w:val="none" w:sz="0" w:space="0" w:color="auto"/>
                                                      </w:divBdr>
                                                      <w:divsChild>
                                                        <w:div w:id="1466578752">
                                                          <w:marLeft w:val="0"/>
                                                          <w:marRight w:val="0"/>
                                                          <w:marTop w:val="0"/>
                                                          <w:marBottom w:val="0"/>
                                                          <w:divBdr>
                                                            <w:top w:val="none" w:sz="0" w:space="0" w:color="auto"/>
                                                            <w:left w:val="none" w:sz="0" w:space="0" w:color="auto"/>
                                                            <w:bottom w:val="none" w:sz="0" w:space="0" w:color="auto"/>
                                                            <w:right w:val="none" w:sz="0" w:space="0" w:color="auto"/>
                                                          </w:divBdr>
                                                          <w:divsChild>
                                                            <w:div w:id="2028871821">
                                                              <w:marLeft w:val="0"/>
                                                              <w:marRight w:val="0"/>
                                                              <w:marTop w:val="0"/>
                                                              <w:marBottom w:val="0"/>
                                                              <w:divBdr>
                                                                <w:top w:val="none" w:sz="0" w:space="0" w:color="auto"/>
                                                                <w:left w:val="none" w:sz="0" w:space="0" w:color="auto"/>
                                                                <w:bottom w:val="none" w:sz="0" w:space="0" w:color="auto"/>
                                                                <w:right w:val="none" w:sz="0" w:space="0" w:color="auto"/>
                                                              </w:divBdr>
                                                              <w:divsChild>
                                                                <w:div w:id="1251617665">
                                                                  <w:marLeft w:val="0"/>
                                                                  <w:marRight w:val="0"/>
                                                                  <w:marTop w:val="0"/>
                                                                  <w:marBottom w:val="0"/>
                                                                  <w:divBdr>
                                                                    <w:top w:val="none" w:sz="0" w:space="0" w:color="auto"/>
                                                                    <w:left w:val="none" w:sz="0" w:space="0" w:color="auto"/>
                                                                    <w:bottom w:val="none" w:sz="0" w:space="0" w:color="auto"/>
                                                                    <w:right w:val="none" w:sz="0" w:space="0" w:color="auto"/>
                                                                  </w:divBdr>
                                                                  <w:divsChild>
                                                                    <w:div w:id="1429738956">
                                                                      <w:marLeft w:val="0"/>
                                                                      <w:marRight w:val="0"/>
                                                                      <w:marTop w:val="0"/>
                                                                      <w:marBottom w:val="0"/>
                                                                      <w:divBdr>
                                                                        <w:top w:val="none" w:sz="0" w:space="0" w:color="auto"/>
                                                                        <w:left w:val="none" w:sz="0" w:space="0" w:color="auto"/>
                                                                        <w:bottom w:val="none" w:sz="0" w:space="0" w:color="auto"/>
                                                                        <w:right w:val="none" w:sz="0" w:space="0" w:color="auto"/>
                                                                      </w:divBdr>
                                                                    </w:div>
                                                                  </w:divsChild>
                                                                </w:div>
                                                                <w:div w:id="1347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425401">
                                  <w:marLeft w:val="0"/>
                                  <w:marRight w:val="0"/>
                                  <w:marTop w:val="0"/>
                                  <w:marBottom w:val="0"/>
                                  <w:divBdr>
                                    <w:top w:val="none" w:sz="0" w:space="0" w:color="auto"/>
                                    <w:left w:val="none" w:sz="0" w:space="0" w:color="auto"/>
                                    <w:bottom w:val="none" w:sz="0" w:space="0" w:color="auto"/>
                                    <w:right w:val="none" w:sz="0" w:space="0" w:color="auto"/>
                                  </w:divBdr>
                                  <w:divsChild>
                                    <w:div w:id="828712465">
                                      <w:marLeft w:val="0"/>
                                      <w:marRight w:val="0"/>
                                      <w:marTop w:val="0"/>
                                      <w:marBottom w:val="0"/>
                                      <w:divBdr>
                                        <w:top w:val="none" w:sz="0" w:space="0" w:color="auto"/>
                                        <w:left w:val="none" w:sz="0" w:space="0" w:color="auto"/>
                                        <w:bottom w:val="none" w:sz="0" w:space="0" w:color="auto"/>
                                        <w:right w:val="none" w:sz="0" w:space="0" w:color="auto"/>
                                      </w:divBdr>
                                      <w:divsChild>
                                        <w:div w:id="197158256">
                                          <w:marLeft w:val="0"/>
                                          <w:marRight w:val="0"/>
                                          <w:marTop w:val="0"/>
                                          <w:marBottom w:val="0"/>
                                          <w:divBdr>
                                            <w:top w:val="none" w:sz="0" w:space="0" w:color="auto"/>
                                            <w:left w:val="none" w:sz="0" w:space="0" w:color="auto"/>
                                            <w:bottom w:val="none" w:sz="0" w:space="0" w:color="auto"/>
                                            <w:right w:val="none" w:sz="0" w:space="0" w:color="auto"/>
                                          </w:divBdr>
                                          <w:divsChild>
                                            <w:div w:id="389311422">
                                              <w:marLeft w:val="0"/>
                                              <w:marRight w:val="0"/>
                                              <w:marTop w:val="0"/>
                                              <w:marBottom w:val="0"/>
                                              <w:divBdr>
                                                <w:top w:val="none" w:sz="0" w:space="0" w:color="auto"/>
                                                <w:left w:val="none" w:sz="0" w:space="0" w:color="auto"/>
                                                <w:bottom w:val="none" w:sz="0" w:space="0" w:color="auto"/>
                                                <w:right w:val="none" w:sz="0" w:space="0" w:color="auto"/>
                                              </w:divBdr>
                                              <w:divsChild>
                                                <w:div w:id="1342390364">
                                                  <w:marLeft w:val="0"/>
                                                  <w:marRight w:val="0"/>
                                                  <w:marTop w:val="0"/>
                                                  <w:marBottom w:val="0"/>
                                                  <w:divBdr>
                                                    <w:top w:val="none" w:sz="0" w:space="0" w:color="auto"/>
                                                    <w:left w:val="none" w:sz="0" w:space="0" w:color="auto"/>
                                                    <w:bottom w:val="none" w:sz="0" w:space="0" w:color="auto"/>
                                                    <w:right w:val="none" w:sz="0" w:space="0" w:color="auto"/>
                                                  </w:divBdr>
                                                  <w:divsChild>
                                                    <w:div w:id="417872920">
                                                      <w:marLeft w:val="0"/>
                                                      <w:marRight w:val="0"/>
                                                      <w:marTop w:val="0"/>
                                                      <w:marBottom w:val="0"/>
                                                      <w:divBdr>
                                                        <w:top w:val="none" w:sz="0" w:space="0" w:color="auto"/>
                                                        <w:left w:val="none" w:sz="0" w:space="0" w:color="auto"/>
                                                        <w:bottom w:val="none" w:sz="0" w:space="0" w:color="auto"/>
                                                        <w:right w:val="none" w:sz="0" w:space="0" w:color="auto"/>
                                                      </w:divBdr>
                                                      <w:divsChild>
                                                        <w:div w:id="2122797366">
                                                          <w:marLeft w:val="0"/>
                                                          <w:marRight w:val="0"/>
                                                          <w:marTop w:val="0"/>
                                                          <w:marBottom w:val="0"/>
                                                          <w:divBdr>
                                                            <w:top w:val="none" w:sz="0" w:space="0" w:color="auto"/>
                                                            <w:left w:val="none" w:sz="0" w:space="0" w:color="auto"/>
                                                            <w:bottom w:val="none" w:sz="0" w:space="0" w:color="auto"/>
                                                            <w:right w:val="none" w:sz="0" w:space="0" w:color="auto"/>
                                                          </w:divBdr>
                                                          <w:divsChild>
                                                            <w:div w:id="2081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571">
                                                      <w:marLeft w:val="0"/>
                                                      <w:marRight w:val="0"/>
                                                      <w:marTop w:val="0"/>
                                                      <w:marBottom w:val="0"/>
                                                      <w:divBdr>
                                                        <w:top w:val="none" w:sz="0" w:space="0" w:color="auto"/>
                                                        <w:left w:val="none" w:sz="0" w:space="0" w:color="auto"/>
                                                        <w:bottom w:val="none" w:sz="0" w:space="0" w:color="auto"/>
                                                        <w:right w:val="none" w:sz="0" w:space="0" w:color="auto"/>
                                                      </w:divBdr>
                                                      <w:divsChild>
                                                        <w:div w:id="902914513">
                                                          <w:marLeft w:val="0"/>
                                                          <w:marRight w:val="0"/>
                                                          <w:marTop w:val="0"/>
                                                          <w:marBottom w:val="0"/>
                                                          <w:divBdr>
                                                            <w:top w:val="none" w:sz="0" w:space="0" w:color="auto"/>
                                                            <w:left w:val="none" w:sz="0" w:space="0" w:color="auto"/>
                                                            <w:bottom w:val="none" w:sz="0" w:space="0" w:color="auto"/>
                                                            <w:right w:val="none" w:sz="0" w:space="0" w:color="auto"/>
                                                          </w:divBdr>
                                                          <w:divsChild>
                                                            <w:div w:id="19227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939616">
                              <w:marLeft w:val="0"/>
                              <w:marRight w:val="0"/>
                              <w:marTop w:val="0"/>
                              <w:marBottom w:val="0"/>
                              <w:divBdr>
                                <w:top w:val="none" w:sz="0" w:space="0" w:color="auto"/>
                                <w:left w:val="none" w:sz="0" w:space="0" w:color="auto"/>
                                <w:bottom w:val="none" w:sz="0" w:space="0" w:color="auto"/>
                                <w:right w:val="none" w:sz="0" w:space="0" w:color="auto"/>
                              </w:divBdr>
                              <w:divsChild>
                                <w:div w:id="843786422">
                                  <w:marLeft w:val="0"/>
                                  <w:marRight w:val="0"/>
                                  <w:marTop w:val="0"/>
                                  <w:marBottom w:val="0"/>
                                  <w:divBdr>
                                    <w:top w:val="none" w:sz="0" w:space="0" w:color="auto"/>
                                    <w:left w:val="none" w:sz="0" w:space="0" w:color="auto"/>
                                    <w:bottom w:val="none" w:sz="0" w:space="0" w:color="auto"/>
                                    <w:right w:val="none" w:sz="0" w:space="0" w:color="auto"/>
                                  </w:divBdr>
                                  <w:divsChild>
                                    <w:div w:id="8515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995546">
      <w:bodyDiv w:val="1"/>
      <w:marLeft w:val="0"/>
      <w:marRight w:val="0"/>
      <w:marTop w:val="0"/>
      <w:marBottom w:val="0"/>
      <w:divBdr>
        <w:top w:val="none" w:sz="0" w:space="0" w:color="auto"/>
        <w:left w:val="none" w:sz="0" w:space="0" w:color="auto"/>
        <w:bottom w:val="none" w:sz="0" w:space="0" w:color="auto"/>
        <w:right w:val="none" w:sz="0" w:space="0" w:color="auto"/>
      </w:divBdr>
      <w:divsChild>
        <w:div w:id="1058895331">
          <w:marLeft w:val="0"/>
          <w:marRight w:val="0"/>
          <w:marTop w:val="0"/>
          <w:marBottom w:val="0"/>
          <w:divBdr>
            <w:top w:val="none" w:sz="0" w:space="0" w:color="auto"/>
            <w:left w:val="none" w:sz="0" w:space="0" w:color="auto"/>
            <w:bottom w:val="none" w:sz="0" w:space="0" w:color="auto"/>
            <w:right w:val="none" w:sz="0" w:space="0" w:color="auto"/>
          </w:divBdr>
          <w:divsChild>
            <w:div w:id="1452675088">
              <w:marLeft w:val="0"/>
              <w:marRight w:val="0"/>
              <w:marTop w:val="0"/>
              <w:marBottom w:val="0"/>
              <w:divBdr>
                <w:top w:val="none" w:sz="0" w:space="0" w:color="auto"/>
                <w:left w:val="none" w:sz="0" w:space="0" w:color="auto"/>
                <w:bottom w:val="none" w:sz="0" w:space="0" w:color="auto"/>
                <w:right w:val="none" w:sz="0" w:space="0" w:color="auto"/>
              </w:divBdr>
              <w:divsChild>
                <w:div w:id="1196044177">
                  <w:marLeft w:val="0"/>
                  <w:marRight w:val="0"/>
                  <w:marTop w:val="0"/>
                  <w:marBottom w:val="0"/>
                  <w:divBdr>
                    <w:top w:val="none" w:sz="0" w:space="0" w:color="auto"/>
                    <w:left w:val="none" w:sz="0" w:space="0" w:color="auto"/>
                    <w:bottom w:val="none" w:sz="0" w:space="0" w:color="auto"/>
                    <w:right w:val="none" w:sz="0" w:space="0" w:color="auto"/>
                  </w:divBdr>
                  <w:divsChild>
                    <w:div w:id="528106389">
                      <w:marLeft w:val="0"/>
                      <w:marRight w:val="0"/>
                      <w:marTop w:val="0"/>
                      <w:marBottom w:val="0"/>
                      <w:divBdr>
                        <w:top w:val="none" w:sz="0" w:space="0" w:color="auto"/>
                        <w:left w:val="none" w:sz="0" w:space="0" w:color="auto"/>
                        <w:bottom w:val="none" w:sz="0" w:space="0" w:color="auto"/>
                        <w:right w:val="none" w:sz="0" w:space="0" w:color="auto"/>
                      </w:divBdr>
                      <w:divsChild>
                        <w:div w:id="1283927160">
                          <w:marLeft w:val="0"/>
                          <w:marRight w:val="0"/>
                          <w:marTop w:val="0"/>
                          <w:marBottom w:val="0"/>
                          <w:divBdr>
                            <w:top w:val="none" w:sz="0" w:space="0" w:color="auto"/>
                            <w:left w:val="none" w:sz="0" w:space="0" w:color="auto"/>
                            <w:bottom w:val="none" w:sz="0" w:space="0" w:color="auto"/>
                            <w:right w:val="none" w:sz="0" w:space="0" w:color="auto"/>
                          </w:divBdr>
                          <w:divsChild>
                            <w:div w:id="460809022">
                              <w:marLeft w:val="0"/>
                              <w:marRight w:val="0"/>
                              <w:marTop w:val="0"/>
                              <w:marBottom w:val="0"/>
                              <w:divBdr>
                                <w:top w:val="none" w:sz="0" w:space="0" w:color="auto"/>
                                <w:left w:val="none" w:sz="0" w:space="0" w:color="auto"/>
                                <w:bottom w:val="none" w:sz="0" w:space="0" w:color="auto"/>
                                <w:right w:val="none" w:sz="0" w:space="0" w:color="auto"/>
                              </w:divBdr>
                              <w:divsChild>
                                <w:div w:id="581719343">
                                  <w:marLeft w:val="0"/>
                                  <w:marRight w:val="0"/>
                                  <w:marTop w:val="0"/>
                                  <w:marBottom w:val="0"/>
                                  <w:divBdr>
                                    <w:top w:val="none" w:sz="0" w:space="0" w:color="auto"/>
                                    <w:left w:val="none" w:sz="0" w:space="0" w:color="auto"/>
                                    <w:bottom w:val="none" w:sz="0" w:space="0" w:color="auto"/>
                                    <w:right w:val="none" w:sz="0" w:space="0" w:color="auto"/>
                                  </w:divBdr>
                                  <w:divsChild>
                                    <w:div w:id="19296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9287">
                              <w:marLeft w:val="0"/>
                              <w:marRight w:val="0"/>
                              <w:marTop w:val="0"/>
                              <w:marBottom w:val="0"/>
                              <w:divBdr>
                                <w:top w:val="none" w:sz="0" w:space="0" w:color="auto"/>
                                <w:left w:val="none" w:sz="0" w:space="0" w:color="auto"/>
                                <w:bottom w:val="none" w:sz="0" w:space="0" w:color="auto"/>
                                <w:right w:val="none" w:sz="0" w:space="0" w:color="auto"/>
                              </w:divBdr>
                              <w:divsChild>
                                <w:div w:id="206380960">
                                  <w:marLeft w:val="0"/>
                                  <w:marRight w:val="0"/>
                                  <w:marTop w:val="0"/>
                                  <w:marBottom w:val="0"/>
                                  <w:divBdr>
                                    <w:top w:val="none" w:sz="0" w:space="0" w:color="auto"/>
                                    <w:left w:val="none" w:sz="0" w:space="0" w:color="auto"/>
                                    <w:bottom w:val="none" w:sz="0" w:space="0" w:color="auto"/>
                                    <w:right w:val="none" w:sz="0" w:space="0" w:color="auto"/>
                                  </w:divBdr>
                                  <w:divsChild>
                                    <w:div w:id="1253246807">
                                      <w:marLeft w:val="0"/>
                                      <w:marRight w:val="0"/>
                                      <w:marTop w:val="0"/>
                                      <w:marBottom w:val="0"/>
                                      <w:divBdr>
                                        <w:top w:val="none" w:sz="0" w:space="0" w:color="auto"/>
                                        <w:left w:val="none" w:sz="0" w:space="0" w:color="auto"/>
                                        <w:bottom w:val="none" w:sz="0" w:space="0" w:color="auto"/>
                                        <w:right w:val="none" w:sz="0" w:space="0" w:color="auto"/>
                                      </w:divBdr>
                                      <w:divsChild>
                                        <w:div w:id="136798010">
                                          <w:marLeft w:val="0"/>
                                          <w:marRight w:val="0"/>
                                          <w:marTop w:val="0"/>
                                          <w:marBottom w:val="0"/>
                                          <w:divBdr>
                                            <w:top w:val="none" w:sz="0" w:space="0" w:color="auto"/>
                                            <w:left w:val="none" w:sz="0" w:space="0" w:color="auto"/>
                                            <w:bottom w:val="none" w:sz="0" w:space="0" w:color="auto"/>
                                            <w:right w:val="none" w:sz="0" w:space="0" w:color="auto"/>
                                          </w:divBdr>
                                          <w:divsChild>
                                            <w:div w:id="1553883627">
                                              <w:marLeft w:val="0"/>
                                              <w:marRight w:val="0"/>
                                              <w:marTop w:val="0"/>
                                              <w:marBottom w:val="0"/>
                                              <w:divBdr>
                                                <w:top w:val="none" w:sz="0" w:space="0" w:color="auto"/>
                                                <w:left w:val="none" w:sz="0" w:space="0" w:color="auto"/>
                                                <w:bottom w:val="none" w:sz="0" w:space="0" w:color="auto"/>
                                                <w:right w:val="none" w:sz="0" w:space="0" w:color="auto"/>
                                              </w:divBdr>
                                              <w:divsChild>
                                                <w:div w:id="1085223758">
                                                  <w:marLeft w:val="0"/>
                                                  <w:marRight w:val="0"/>
                                                  <w:marTop w:val="0"/>
                                                  <w:marBottom w:val="0"/>
                                                  <w:divBdr>
                                                    <w:top w:val="none" w:sz="0" w:space="0" w:color="auto"/>
                                                    <w:left w:val="none" w:sz="0" w:space="0" w:color="auto"/>
                                                    <w:bottom w:val="none" w:sz="0" w:space="0" w:color="auto"/>
                                                    <w:right w:val="none" w:sz="0" w:space="0" w:color="auto"/>
                                                  </w:divBdr>
                                                  <w:divsChild>
                                                    <w:div w:id="1050768354">
                                                      <w:marLeft w:val="0"/>
                                                      <w:marRight w:val="0"/>
                                                      <w:marTop w:val="0"/>
                                                      <w:marBottom w:val="0"/>
                                                      <w:divBdr>
                                                        <w:top w:val="none" w:sz="0" w:space="0" w:color="auto"/>
                                                        <w:left w:val="none" w:sz="0" w:space="0" w:color="auto"/>
                                                        <w:bottom w:val="none" w:sz="0" w:space="0" w:color="auto"/>
                                                        <w:right w:val="none" w:sz="0" w:space="0" w:color="auto"/>
                                                      </w:divBdr>
                                                      <w:divsChild>
                                                        <w:div w:id="1926453236">
                                                          <w:marLeft w:val="0"/>
                                                          <w:marRight w:val="0"/>
                                                          <w:marTop w:val="0"/>
                                                          <w:marBottom w:val="0"/>
                                                          <w:divBdr>
                                                            <w:top w:val="none" w:sz="0" w:space="0" w:color="auto"/>
                                                            <w:left w:val="none" w:sz="0" w:space="0" w:color="auto"/>
                                                            <w:bottom w:val="none" w:sz="0" w:space="0" w:color="auto"/>
                                                            <w:right w:val="none" w:sz="0" w:space="0" w:color="auto"/>
                                                          </w:divBdr>
                                                          <w:divsChild>
                                                            <w:div w:id="15449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47800">
                                                      <w:marLeft w:val="0"/>
                                                      <w:marRight w:val="0"/>
                                                      <w:marTop w:val="0"/>
                                                      <w:marBottom w:val="0"/>
                                                      <w:divBdr>
                                                        <w:top w:val="none" w:sz="0" w:space="0" w:color="auto"/>
                                                        <w:left w:val="none" w:sz="0" w:space="0" w:color="auto"/>
                                                        <w:bottom w:val="none" w:sz="0" w:space="0" w:color="auto"/>
                                                        <w:right w:val="none" w:sz="0" w:space="0" w:color="auto"/>
                                                      </w:divBdr>
                                                      <w:divsChild>
                                                        <w:div w:id="1430396505">
                                                          <w:marLeft w:val="0"/>
                                                          <w:marRight w:val="0"/>
                                                          <w:marTop w:val="0"/>
                                                          <w:marBottom w:val="0"/>
                                                          <w:divBdr>
                                                            <w:top w:val="none" w:sz="0" w:space="0" w:color="auto"/>
                                                            <w:left w:val="none" w:sz="0" w:space="0" w:color="auto"/>
                                                            <w:bottom w:val="none" w:sz="0" w:space="0" w:color="auto"/>
                                                            <w:right w:val="none" w:sz="0" w:space="0" w:color="auto"/>
                                                          </w:divBdr>
                                                          <w:divsChild>
                                                            <w:div w:id="588466807">
                                                              <w:marLeft w:val="0"/>
                                                              <w:marRight w:val="0"/>
                                                              <w:marTop w:val="0"/>
                                                              <w:marBottom w:val="0"/>
                                                              <w:divBdr>
                                                                <w:top w:val="none" w:sz="0" w:space="0" w:color="auto"/>
                                                                <w:left w:val="none" w:sz="0" w:space="0" w:color="auto"/>
                                                                <w:bottom w:val="none" w:sz="0" w:space="0" w:color="auto"/>
                                                                <w:right w:val="none" w:sz="0" w:space="0" w:color="auto"/>
                                                              </w:divBdr>
                                                              <w:divsChild>
                                                                <w:div w:id="880749368">
                                                                  <w:marLeft w:val="0"/>
                                                                  <w:marRight w:val="0"/>
                                                                  <w:marTop w:val="0"/>
                                                                  <w:marBottom w:val="0"/>
                                                                  <w:divBdr>
                                                                    <w:top w:val="none" w:sz="0" w:space="0" w:color="auto"/>
                                                                    <w:left w:val="none" w:sz="0" w:space="0" w:color="auto"/>
                                                                    <w:bottom w:val="none" w:sz="0" w:space="0" w:color="auto"/>
                                                                    <w:right w:val="none" w:sz="0" w:space="0" w:color="auto"/>
                                                                  </w:divBdr>
                                                                  <w:divsChild>
                                                                    <w:div w:id="501697983">
                                                                      <w:marLeft w:val="0"/>
                                                                      <w:marRight w:val="0"/>
                                                                      <w:marTop w:val="0"/>
                                                                      <w:marBottom w:val="0"/>
                                                                      <w:divBdr>
                                                                        <w:top w:val="none" w:sz="0" w:space="0" w:color="auto"/>
                                                                        <w:left w:val="none" w:sz="0" w:space="0" w:color="auto"/>
                                                                        <w:bottom w:val="none" w:sz="0" w:space="0" w:color="auto"/>
                                                                        <w:right w:val="none" w:sz="0" w:space="0" w:color="auto"/>
                                                                      </w:divBdr>
                                                                    </w:div>
                                                                  </w:divsChild>
                                                                </w:div>
                                                                <w:div w:id="14315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775497">
                                  <w:marLeft w:val="0"/>
                                  <w:marRight w:val="0"/>
                                  <w:marTop w:val="0"/>
                                  <w:marBottom w:val="0"/>
                                  <w:divBdr>
                                    <w:top w:val="none" w:sz="0" w:space="0" w:color="auto"/>
                                    <w:left w:val="none" w:sz="0" w:space="0" w:color="auto"/>
                                    <w:bottom w:val="none" w:sz="0" w:space="0" w:color="auto"/>
                                    <w:right w:val="none" w:sz="0" w:space="0" w:color="auto"/>
                                  </w:divBdr>
                                  <w:divsChild>
                                    <w:div w:id="660618782">
                                      <w:marLeft w:val="0"/>
                                      <w:marRight w:val="0"/>
                                      <w:marTop w:val="0"/>
                                      <w:marBottom w:val="0"/>
                                      <w:divBdr>
                                        <w:top w:val="none" w:sz="0" w:space="0" w:color="auto"/>
                                        <w:left w:val="none" w:sz="0" w:space="0" w:color="auto"/>
                                        <w:bottom w:val="none" w:sz="0" w:space="0" w:color="auto"/>
                                        <w:right w:val="none" w:sz="0" w:space="0" w:color="auto"/>
                                      </w:divBdr>
                                      <w:divsChild>
                                        <w:div w:id="1823428061">
                                          <w:marLeft w:val="0"/>
                                          <w:marRight w:val="0"/>
                                          <w:marTop w:val="0"/>
                                          <w:marBottom w:val="0"/>
                                          <w:divBdr>
                                            <w:top w:val="none" w:sz="0" w:space="0" w:color="auto"/>
                                            <w:left w:val="none" w:sz="0" w:space="0" w:color="auto"/>
                                            <w:bottom w:val="none" w:sz="0" w:space="0" w:color="auto"/>
                                            <w:right w:val="none" w:sz="0" w:space="0" w:color="auto"/>
                                          </w:divBdr>
                                          <w:divsChild>
                                            <w:div w:id="765730978">
                                              <w:marLeft w:val="0"/>
                                              <w:marRight w:val="0"/>
                                              <w:marTop w:val="0"/>
                                              <w:marBottom w:val="0"/>
                                              <w:divBdr>
                                                <w:top w:val="none" w:sz="0" w:space="0" w:color="auto"/>
                                                <w:left w:val="none" w:sz="0" w:space="0" w:color="auto"/>
                                                <w:bottom w:val="none" w:sz="0" w:space="0" w:color="auto"/>
                                                <w:right w:val="none" w:sz="0" w:space="0" w:color="auto"/>
                                              </w:divBdr>
                                              <w:divsChild>
                                                <w:div w:id="1236626067">
                                                  <w:marLeft w:val="0"/>
                                                  <w:marRight w:val="0"/>
                                                  <w:marTop w:val="0"/>
                                                  <w:marBottom w:val="0"/>
                                                  <w:divBdr>
                                                    <w:top w:val="none" w:sz="0" w:space="0" w:color="auto"/>
                                                    <w:left w:val="none" w:sz="0" w:space="0" w:color="auto"/>
                                                    <w:bottom w:val="none" w:sz="0" w:space="0" w:color="auto"/>
                                                    <w:right w:val="none" w:sz="0" w:space="0" w:color="auto"/>
                                                  </w:divBdr>
                                                  <w:divsChild>
                                                    <w:div w:id="1032461019">
                                                      <w:marLeft w:val="0"/>
                                                      <w:marRight w:val="0"/>
                                                      <w:marTop w:val="0"/>
                                                      <w:marBottom w:val="0"/>
                                                      <w:divBdr>
                                                        <w:top w:val="none" w:sz="0" w:space="0" w:color="auto"/>
                                                        <w:left w:val="none" w:sz="0" w:space="0" w:color="auto"/>
                                                        <w:bottom w:val="none" w:sz="0" w:space="0" w:color="auto"/>
                                                        <w:right w:val="none" w:sz="0" w:space="0" w:color="auto"/>
                                                      </w:divBdr>
                                                      <w:divsChild>
                                                        <w:div w:id="1833058216">
                                                          <w:marLeft w:val="0"/>
                                                          <w:marRight w:val="0"/>
                                                          <w:marTop w:val="0"/>
                                                          <w:marBottom w:val="0"/>
                                                          <w:divBdr>
                                                            <w:top w:val="none" w:sz="0" w:space="0" w:color="auto"/>
                                                            <w:left w:val="none" w:sz="0" w:space="0" w:color="auto"/>
                                                            <w:bottom w:val="none" w:sz="0" w:space="0" w:color="auto"/>
                                                            <w:right w:val="none" w:sz="0" w:space="0" w:color="auto"/>
                                                          </w:divBdr>
                                                          <w:divsChild>
                                                            <w:div w:id="790245028">
                                                              <w:marLeft w:val="0"/>
                                                              <w:marRight w:val="0"/>
                                                              <w:marTop w:val="0"/>
                                                              <w:marBottom w:val="0"/>
                                                              <w:divBdr>
                                                                <w:top w:val="none" w:sz="0" w:space="0" w:color="auto"/>
                                                                <w:left w:val="none" w:sz="0" w:space="0" w:color="auto"/>
                                                                <w:bottom w:val="none" w:sz="0" w:space="0" w:color="auto"/>
                                                                <w:right w:val="none" w:sz="0" w:space="0" w:color="auto"/>
                                                              </w:divBdr>
                                                              <w:divsChild>
                                                                <w:div w:id="15016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1083">
                                                      <w:marLeft w:val="0"/>
                                                      <w:marRight w:val="0"/>
                                                      <w:marTop w:val="0"/>
                                                      <w:marBottom w:val="0"/>
                                                      <w:divBdr>
                                                        <w:top w:val="none" w:sz="0" w:space="0" w:color="auto"/>
                                                        <w:left w:val="none" w:sz="0" w:space="0" w:color="auto"/>
                                                        <w:bottom w:val="none" w:sz="0" w:space="0" w:color="auto"/>
                                                        <w:right w:val="none" w:sz="0" w:space="0" w:color="auto"/>
                                                      </w:divBdr>
                                                      <w:divsChild>
                                                        <w:div w:id="1831629570">
                                                          <w:marLeft w:val="0"/>
                                                          <w:marRight w:val="0"/>
                                                          <w:marTop w:val="0"/>
                                                          <w:marBottom w:val="0"/>
                                                          <w:divBdr>
                                                            <w:top w:val="none" w:sz="0" w:space="0" w:color="auto"/>
                                                            <w:left w:val="none" w:sz="0" w:space="0" w:color="auto"/>
                                                            <w:bottom w:val="none" w:sz="0" w:space="0" w:color="auto"/>
                                                            <w:right w:val="none" w:sz="0" w:space="0" w:color="auto"/>
                                                          </w:divBdr>
                                                          <w:divsChild>
                                                            <w:div w:id="15402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245728">
                                  <w:marLeft w:val="0"/>
                                  <w:marRight w:val="0"/>
                                  <w:marTop w:val="0"/>
                                  <w:marBottom w:val="0"/>
                                  <w:divBdr>
                                    <w:top w:val="none" w:sz="0" w:space="0" w:color="auto"/>
                                    <w:left w:val="none" w:sz="0" w:space="0" w:color="auto"/>
                                    <w:bottom w:val="none" w:sz="0" w:space="0" w:color="auto"/>
                                    <w:right w:val="none" w:sz="0" w:space="0" w:color="auto"/>
                                  </w:divBdr>
                                  <w:divsChild>
                                    <w:div w:id="1013457082">
                                      <w:marLeft w:val="0"/>
                                      <w:marRight w:val="0"/>
                                      <w:marTop w:val="0"/>
                                      <w:marBottom w:val="0"/>
                                      <w:divBdr>
                                        <w:top w:val="none" w:sz="0" w:space="0" w:color="auto"/>
                                        <w:left w:val="none" w:sz="0" w:space="0" w:color="auto"/>
                                        <w:bottom w:val="none" w:sz="0" w:space="0" w:color="auto"/>
                                        <w:right w:val="none" w:sz="0" w:space="0" w:color="auto"/>
                                      </w:divBdr>
                                      <w:divsChild>
                                        <w:div w:id="1741489044">
                                          <w:marLeft w:val="0"/>
                                          <w:marRight w:val="0"/>
                                          <w:marTop w:val="0"/>
                                          <w:marBottom w:val="0"/>
                                          <w:divBdr>
                                            <w:top w:val="none" w:sz="0" w:space="0" w:color="auto"/>
                                            <w:left w:val="none" w:sz="0" w:space="0" w:color="auto"/>
                                            <w:bottom w:val="none" w:sz="0" w:space="0" w:color="auto"/>
                                            <w:right w:val="none" w:sz="0" w:space="0" w:color="auto"/>
                                          </w:divBdr>
                                          <w:divsChild>
                                            <w:div w:id="2115127921">
                                              <w:marLeft w:val="0"/>
                                              <w:marRight w:val="0"/>
                                              <w:marTop w:val="0"/>
                                              <w:marBottom w:val="0"/>
                                              <w:divBdr>
                                                <w:top w:val="none" w:sz="0" w:space="0" w:color="auto"/>
                                                <w:left w:val="none" w:sz="0" w:space="0" w:color="auto"/>
                                                <w:bottom w:val="none" w:sz="0" w:space="0" w:color="auto"/>
                                                <w:right w:val="none" w:sz="0" w:space="0" w:color="auto"/>
                                              </w:divBdr>
                                              <w:divsChild>
                                                <w:div w:id="1286471810">
                                                  <w:marLeft w:val="0"/>
                                                  <w:marRight w:val="0"/>
                                                  <w:marTop w:val="0"/>
                                                  <w:marBottom w:val="0"/>
                                                  <w:divBdr>
                                                    <w:top w:val="none" w:sz="0" w:space="0" w:color="auto"/>
                                                    <w:left w:val="none" w:sz="0" w:space="0" w:color="auto"/>
                                                    <w:bottom w:val="none" w:sz="0" w:space="0" w:color="auto"/>
                                                    <w:right w:val="none" w:sz="0" w:space="0" w:color="auto"/>
                                                  </w:divBdr>
                                                  <w:divsChild>
                                                    <w:div w:id="1217014111">
                                                      <w:marLeft w:val="0"/>
                                                      <w:marRight w:val="0"/>
                                                      <w:marTop w:val="0"/>
                                                      <w:marBottom w:val="0"/>
                                                      <w:divBdr>
                                                        <w:top w:val="none" w:sz="0" w:space="0" w:color="auto"/>
                                                        <w:left w:val="none" w:sz="0" w:space="0" w:color="auto"/>
                                                        <w:bottom w:val="none" w:sz="0" w:space="0" w:color="auto"/>
                                                        <w:right w:val="none" w:sz="0" w:space="0" w:color="auto"/>
                                                      </w:divBdr>
                                                      <w:divsChild>
                                                        <w:div w:id="2111578987">
                                                          <w:marLeft w:val="0"/>
                                                          <w:marRight w:val="0"/>
                                                          <w:marTop w:val="0"/>
                                                          <w:marBottom w:val="0"/>
                                                          <w:divBdr>
                                                            <w:top w:val="none" w:sz="0" w:space="0" w:color="auto"/>
                                                            <w:left w:val="none" w:sz="0" w:space="0" w:color="auto"/>
                                                            <w:bottom w:val="none" w:sz="0" w:space="0" w:color="auto"/>
                                                            <w:right w:val="none" w:sz="0" w:space="0" w:color="auto"/>
                                                          </w:divBdr>
                                                          <w:divsChild>
                                                            <w:div w:id="20619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7521">
                                                      <w:marLeft w:val="0"/>
                                                      <w:marRight w:val="0"/>
                                                      <w:marTop w:val="0"/>
                                                      <w:marBottom w:val="0"/>
                                                      <w:divBdr>
                                                        <w:top w:val="none" w:sz="0" w:space="0" w:color="auto"/>
                                                        <w:left w:val="none" w:sz="0" w:space="0" w:color="auto"/>
                                                        <w:bottom w:val="none" w:sz="0" w:space="0" w:color="auto"/>
                                                        <w:right w:val="none" w:sz="0" w:space="0" w:color="auto"/>
                                                      </w:divBdr>
                                                      <w:divsChild>
                                                        <w:div w:id="1537692307">
                                                          <w:marLeft w:val="0"/>
                                                          <w:marRight w:val="0"/>
                                                          <w:marTop w:val="0"/>
                                                          <w:marBottom w:val="0"/>
                                                          <w:divBdr>
                                                            <w:top w:val="none" w:sz="0" w:space="0" w:color="auto"/>
                                                            <w:left w:val="none" w:sz="0" w:space="0" w:color="auto"/>
                                                            <w:bottom w:val="none" w:sz="0" w:space="0" w:color="auto"/>
                                                            <w:right w:val="none" w:sz="0" w:space="0" w:color="auto"/>
                                                          </w:divBdr>
                                                          <w:divsChild>
                                                            <w:div w:id="7707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0102893">
      <w:bodyDiv w:val="1"/>
      <w:marLeft w:val="0"/>
      <w:marRight w:val="0"/>
      <w:marTop w:val="0"/>
      <w:marBottom w:val="0"/>
      <w:divBdr>
        <w:top w:val="none" w:sz="0" w:space="0" w:color="auto"/>
        <w:left w:val="none" w:sz="0" w:space="0" w:color="auto"/>
        <w:bottom w:val="none" w:sz="0" w:space="0" w:color="auto"/>
        <w:right w:val="none" w:sz="0" w:space="0" w:color="auto"/>
      </w:divBdr>
      <w:divsChild>
        <w:div w:id="894705418">
          <w:marLeft w:val="0"/>
          <w:marRight w:val="0"/>
          <w:marTop w:val="0"/>
          <w:marBottom w:val="0"/>
          <w:divBdr>
            <w:top w:val="none" w:sz="0" w:space="0" w:color="auto"/>
            <w:left w:val="none" w:sz="0" w:space="0" w:color="auto"/>
            <w:bottom w:val="none" w:sz="0" w:space="0" w:color="auto"/>
            <w:right w:val="none" w:sz="0" w:space="0" w:color="auto"/>
          </w:divBdr>
          <w:divsChild>
            <w:div w:id="359209096">
              <w:marLeft w:val="0"/>
              <w:marRight w:val="0"/>
              <w:marTop w:val="0"/>
              <w:marBottom w:val="0"/>
              <w:divBdr>
                <w:top w:val="none" w:sz="0" w:space="0" w:color="auto"/>
                <w:left w:val="none" w:sz="0" w:space="0" w:color="auto"/>
                <w:bottom w:val="none" w:sz="0" w:space="0" w:color="auto"/>
                <w:right w:val="none" w:sz="0" w:space="0" w:color="auto"/>
              </w:divBdr>
              <w:divsChild>
                <w:div w:id="1557549859">
                  <w:marLeft w:val="0"/>
                  <w:marRight w:val="0"/>
                  <w:marTop w:val="0"/>
                  <w:marBottom w:val="0"/>
                  <w:divBdr>
                    <w:top w:val="none" w:sz="0" w:space="0" w:color="auto"/>
                    <w:left w:val="none" w:sz="0" w:space="0" w:color="auto"/>
                    <w:bottom w:val="none" w:sz="0" w:space="0" w:color="auto"/>
                    <w:right w:val="none" w:sz="0" w:space="0" w:color="auto"/>
                  </w:divBdr>
                  <w:divsChild>
                    <w:div w:id="1855263995">
                      <w:marLeft w:val="0"/>
                      <w:marRight w:val="0"/>
                      <w:marTop w:val="0"/>
                      <w:marBottom w:val="0"/>
                      <w:divBdr>
                        <w:top w:val="none" w:sz="0" w:space="0" w:color="auto"/>
                        <w:left w:val="none" w:sz="0" w:space="0" w:color="auto"/>
                        <w:bottom w:val="none" w:sz="0" w:space="0" w:color="auto"/>
                        <w:right w:val="none" w:sz="0" w:space="0" w:color="auto"/>
                      </w:divBdr>
                      <w:divsChild>
                        <w:div w:id="201525448">
                          <w:marLeft w:val="0"/>
                          <w:marRight w:val="0"/>
                          <w:marTop w:val="0"/>
                          <w:marBottom w:val="0"/>
                          <w:divBdr>
                            <w:top w:val="none" w:sz="0" w:space="0" w:color="auto"/>
                            <w:left w:val="none" w:sz="0" w:space="0" w:color="auto"/>
                            <w:bottom w:val="none" w:sz="0" w:space="0" w:color="auto"/>
                            <w:right w:val="none" w:sz="0" w:space="0" w:color="auto"/>
                          </w:divBdr>
                          <w:divsChild>
                            <w:div w:id="42222153">
                              <w:marLeft w:val="0"/>
                              <w:marRight w:val="0"/>
                              <w:marTop w:val="0"/>
                              <w:marBottom w:val="0"/>
                              <w:divBdr>
                                <w:top w:val="none" w:sz="0" w:space="0" w:color="auto"/>
                                <w:left w:val="none" w:sz="0" w:space="0" w:color="auto"/>
                                <w:bottom w:val="none" w:sz="0" w:space="0" w:color="auto"/>
                                <w:right w:val="none" w:sz="0" w:space="0" w:color="auto"/>
                              </w:divBdr>
                              <w:divsChild>
                                <w:div w:id="218786108">
                                  <w:marLeft w:val="0"/>
                                  <w:marRight w:val="0"/>
                                  <w:marTop w:val="0"/>
                                  <w:marBottom w:val="0"/>
                                  <w:divBdr>
                                    <w:top w:val="none" w:sz="0" w:space="0" w:color="auto"/>
                                    <w:left w:val="none" w:sz="0" w:space="0" w:color="auto"/>
                                    <w:bottom w:val="none" w:sz="0" w:space="0" w:color="auto"/>
                                    <w:right w:val="none" w:sz="0" w:space="0" w:color="auto"/>
                                  </w:divBdr>
                                  <w:divsChild>
                                    <w:div w:id="1464732183">
                                      <w:marLeft w:val="0"/>
                                      <w:marRight w:val="0"/>
                                      <w:marTop w:val="0"/>
                                      <w:marBottom w:val="0"/>
                                      <w:divBdr>
                                        <w:top w:val="none" w:sz="0" w:space="0" w:color="auto"/>
                                        <w:left w:val="none" w:sz="0" w:space="0" w:color="auto"/>
                                        <w:bottom w:val="none" w:sz="0" w:space="0" w:color="auto"/>
                                        <w:right w:val="none" w:sz="0" w:space="0" w:color="auto"/>
                                      </w:divBdr>
                                      <w:divsChild>
                                        <w:div w:id="1741059089">
                                          <w:marLeft w:val="0"/>
                                          <w:marRight w:val="0"/>
                                          <w:marTop w:val="0"/>
                                          <w:marBottom w:val="0"/>
                                          <w:divBdr>
                                            <w:top w:val="none" w:sz="0" w:space="0" w:color="auto"/>
                                            <w:left w:val="none" w:sz="0" w:space="0" w:color="auto"/>
                                            <w:bottom w:val="none" w:sz="0" w:space="0" w:color="auto"/>
                                            <w:right w:val="none" w:sz="0" w:space="0" w:color="auto"/>
                                          </w:divBdr>
                                          <w:divsChild>
                                            <w:div w:id="1111900731">
                                              <w:marLeft w:val="0"/>
                                              <w:marRight w:val="0"/>
                                              <w:marTop w:val="0"/>
                                              <w:marBottom w:val="0"/>
                                              <w:divBdr>
                                                <w:top w:val="none" w:sz="0" w:space="0" w:color="auto"/>
                                                <w:left w:val="none" w:sz="0" w:space="0" w:color="auto"/>
                                                <w:bottom w:val="none" w:sz="0" w:space="0" w:color="auto"/>
                                                <w:right w:val="none" w:sz="0" w:space="0" w:color="auto"/>
                                              </w:divBdr>
                                              <w:divsChild>
                                                <w:div w:id="1949434321">
                                                  <w:marLeft w:val="0"/>
                                                  <w:marRight w:val="0"/>
                                                  <w:marTop w:val="0"/>
                                                  <w:marBottom w:val="0"/>
                                                  <w:divBdr>
                                                    <w:top w:val="none" w:sz="0" w:space="0" w:color="auto"/>
                                                    <w:left w:val="none" w:sz="0" w:space="0" w:color="auto"/>
                                                    <w:bottom w:val="none" w:sz="0" w:space="0" w:color="auto"/>
                                                    <w:right w:val="none" w:sz="0" w:space="0" w:color="auto"/>
                                                  </w:divBdr>
                                                  <w:divsChild>
                                                    <w:div w:id="544028338">
                                                      <w:marLeft w:val="0"/>
                                                      <w:marRight w:val="0"/>
                                                      <w:marTop w:val="0"/>
                                                      <w:marBottom w:val="0"/>
                                                      <w:divBdr>
                                                        <w:top w:val="none" w:sz="0" w:space="0" w:color="auto"/>
                                                        <w:left w:val="none" w:sz="0" w:space="0" w:color="auto"/>
                                                        <w:bottom w:val="none" w:sz="0" w:space="0" w:color="auto"/>
                                                        <w:right w:val="none" w:sz="0" w:space="0" w:color="auto"/>
                                                      </w:divBdr>
                                                      <w:divsChild>
                                                        <w:div w:id="1356268798">
                                                          <w:marLeft w:val="0"/>
                                                          <w:marRight w:val="0"/>
                                                          <w:marTop w:val="0"/>
                                                          <w:marBottom w:val="0"/>
                                                          <w:divBdr>
                                                            <w:top w:val="none" w:sz="0" w:space="0" w:color="auto"/>
                                                            <w:left w:val="none" w:sz="0" w:space="0" w:color="auto"/>
                                                            <w:bottom w:val="none" w:sz="0" w:space="0" w:color="auto"/>
                                                            <w:right w:val="none" w:sz="0" w:space="0" w:color="auto"/>
                                                          </w:divBdr>
                                                          <w:divsChild>
                                                            <w:div w:id="12163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386">
                                                      <w:marLeft w:val="0"/>
                                                      <w:marRight w:val="0"/>
                                                      <w:marTop w:val="0"/>
                                                      <w:marBottom w:val="0"/>
                                                      <w:divBdr>
                                                        <w:top w:val="none" w:sz="0" w:space="0" w:color="auto"/>
                                                        <w:left w:val="none" w:sz="0" w:space="0" w:color="auto"/>
                                                        <w:bottom w:val="none" w:sz="0" w:space="0" w:color="auto"/>
                                                        <w:right w:val="none" w:sz="0" w:space="0" w:color="auto"/>
                                                      </w:divBdr>
                                                      <w:divsChild>
                                                        <w:div w:id="1075593317">
                                                          <w:marLeft w:val="0"/>
                                                          <w:marRight w:val="0"/>
                                                          <w:marTop w:val="0"/>
                                                          <w:marBottom w:val="0"/>
                                                          <w:divBdr>
                                                            <w:top w:val="none" w:sz="0" w:space="0" w:color="auto"/>
                                                            <w:left w:val="none" w:sz="0" w:space="0" w:color="auto"/>
                                                            <w:bottom w:val="none" w:sz="0" w:space="0" w:color="auto"/>
                                                            <w:right w:val="none" w:sz="0" w:space="0" w:color="auto"/>
                                                          </w:divBdr>
                                                          <w:divsChild>
                                                            <w:div w:id="704990118">
                                                              <w:marLeft w:val="0"/>
                                                              <w:marRight w:val="0"/>
                                                              <w:marTop w:val="0"/>
                                                              <w:marBottom w:val="0"/>
                                                              <w:divBdr>
                                                                <w:top w:val="none" w:sz="0" w:space="0" w:color="auto"/>
                                                                <w:left w:val="none" w:sz="0" w:space="0" w:color="auto"/>
                                                                <w:bottom w:val="none" w:sz="0" w:space="0" w:color="auto"/>
                                                                <w:right w:val="none" w:sz="0" w:space="0" w:color="auto"/>
                                                              </w:divBdr>
                                                              <w:divsChild>
                                                                <w:div w:id="9063957">
                                                                  <w:marLeft w:val="0"/>
                                                                  <w:marRight w:val="0"/>
                                                                  <w:marTop w:val="0"/>
                                                                  <w:marBottom w:val="0"/>
                                                                  <w:divBdr>
                                                                    <w:top w:val="none" w:sz="0" w:space="0" w:color="auto"/>
                                                                    <w:left w:val="none" w:sz="0" w:space="0" w:color="auto"/>
                                                                    <w:bottom w:val="none" w:sz="0" w:space="0" w:color="auto"/>
                                                                    <w:right w:val="none" w:sz="0" w:space="0" w:color="auto"/>
                                                                  </w:divBdr>
                                                                  <w:divsChild>
                                                                    <w:div w:id="1205409914">
                                                                      <w:marLeft w:val="0"/>
                                                                      <w:marRight w:val="0"/>
                                                                      <w:marTop w:val="0"/>
                                                                      <w:marBottom w:val="0"/>
                                                                      <w:divBdr>
                                                                        <w:top w:val="none" w:sz="0" w:space="0" w:color="auto"/>
                                                                        <w:left w:val="none" w:sz="0" w:space="0" w:color="auto"/>
                                                                        <w:bottom w:val="none" w:sz="0" w:space="0" w:color="auto"/>
                                                                        <w:right w:val="none" w:sz="0" w:space="0" w:color="auto"/>
                                                                      </w:divBdr>
                                                                    </w:div>
                                                                  </w:divsChild>
                                                                </w:div>
                                                                <w:div w:id="15747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220869">
                                  <w:marLeft w:val="0"/>
                                  <w:marRight w:val="0"/>
                                  <w:marTop w:val="0"/>
                                  <w:marBottom w:val="0"/>
                                  <w:divBdr>
                                    <w:top w:val="none" w:sz="0" w:space="0" w:color="auto"/>
                                    <w:left w:val="none" w:sz="0" w:space="0" w:color="auto"/>
                                    <w:bottom w:val="none" w:sz="0" w:space="0" w:color="auto"/>
                                    <w:right w:val="none" w:sz="0" w:space="0" w:color="auto"/>
                                  </w:divBdr>
                                  <w:divsChild>
                                    <w:div w:id="1023018903">
                                      <w:marLeft w:val="0"/>
                                      <w:marRight w:val="0"/>
                                      <w:marTop w:val="0"/>
                                      <w:marBottom w:val="0"/>
                                      <w:divBdr>
                                        <w:top w:val="none" w:sz="0" w:space="0" w:color="auto"/>
                                        <w:left w:val="none" w:sz="0" w:space="0" w:color="auto"/>
                                        <w:bottom w:val="none" w:sz="0" w:space="0" w:color="auto"/>
                                        <w:right w:val="none" w:sz="0" w:space="0" w:color="auto"/>
                                      </w:divBdr>
                                      <w:divsChild>
                                        <w:div w:id="1993754644">
                                          <w:marLeft w:val="0"/>
                                          <w:marRight w:val="0"/>
                                          <w:marTop w:val="0"/>
                                          <w:marBottom w:val="0"/>
                                          <w:divBdr>
                                            <w:top w:val="none" w:sz="0" w:space="0" w:color="auto"/>
                                            <w:left w:val="none" w:sz="0" w:space="0" w:color="auto"/>
                                            <w:bottom w:val="none" w:sz="0" w:space="0" w:color="auto"/>
                                            <w:right w:val="none" w:sz="0" w:space="0" w:color="auto"/>
                                          </w:divBdr>
                                          <w:divsChild>
                                            <w:div w:id="410740226">
                                              <w:marLeft w:val="0"/>
                                              <w:marRight w:val="0"/>
                                              <w:marTop w:val="0"/>
                                              <w:marBottom w:val="0"/>
                                              <w:divBdr>
                                                <w:top w:val="none" w:sz="0" w:space="0" w:color="auto"/>
                                                <w:left w:val="none" w:sz="0" w:space="0" w:color="auto"/>
                                                <w:bottom w:val="none" w:sz="0" w:space="0" w:color="auto"/>
                                                <w:right w:val="none" w:sz="0" w:space="0" w:color="auto"/>
                                              </w:divBdr>
                                              <w:divsChild>
                                                <w:div w:id="1111973545">
                                                  <w:marLeft w:val="0"/>
                                                  <w:marRight w:val="0"/>
                                                  <w:marTop w:val="0"/>
                                                  <w:marBottom w:val="0"/>
                                                  <w:divBdr>
                                                    <w:top w:val="none" w:sz="0" w:space="0" w:color="auto"/>
                                                    <w:left w:val="none" w:sz="0" w:space="0" w:color="auto"/>
                                                    <w:bottom w:val="none" w:sz="0" w:space="0" w:color="auto"/>
                                                    <w:right w:val="none" w:sz="0" w:space="0" w:color="auto"/>
                                                  </w:divBdr>
                                                  <w:divsChild>
                                                    <w:div w:id="740846">
                                                      <w:marLeft w:val="0"/>
                                                      <w:marRight w:val="0"/>
                                                      <w:marTop w:val="0"/>
                                                      <w:marBottom w:val="0"/>
                                                      <w:divBdr>
                                                        <w:top w:val="none" w:sz="0" w:space="0" w:color="auto"/>
                                                        <w:left w:val="none" w:sz="0" w:space="0" w:color="auto"/>
                                                        <w:bottom w:val="none" w:sz="0" w:space="0" w:color="auto"/>
                                                        <w:right w:val="none" w:sz="0" w:space="0" w:color="auto"/>
                                                      </w:divBdr>
                                                      <w:divsChild>
                                                        <w:div w:id="889805507">
                                                          <w:marLeft w:val="0"/>
                                                          <w:marRight w:val="0"/>
                                                          <w:marTop w:val="0"/>
                                                          <w:marBottom w:val="0"/>
                                                          <w:divBdr>
                                                            <w:top w:val="none" w:sz="0" w:space="0" w:color="auto"/>
                                                            <w:left w:val="none" w:sz="0" w:space="0" w:color="auto"/>
                                                            <w:bottom w:val="none" w:sz="0" w:space="0" w:color="auto"/>
                                                            <w:right w:val="none" w:sz="0" w:space="0" w:color="auto"/>
                                                          </w:divBdr>
                                                          <w:divsChild>
                                                            <w:div w:id="1759667488">
                                                              <w:marLeft w:val="0"/>
                                                              <w:marRight w:val="0"/>
                                                              <w:marTop w:val="0"/>
                                                              <w:marBottom w:val="0"/>
                                                              <w:divBdr>
                                                                <w:top w:val="none" w:sz="0" w:space="0" w:color="auto"/>
                                                                <w:left w:val="none" w:sz="0" w:space="0" w:color="auto"/>
                                                                <w:bottom w:val="none" w:sz="0" w:space="0" w:color="auto"/>
                                                                <w:right w:val="none" w:sz="0" w:space="0" w:color="auto"/>
                                                              </w:divBdr>
                                                              <w:divsChild>
                                                                <w:div w:id="4341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5055">
                                                      <w:marLeft w:val="0"/>
                                                      <w:marRight w:val="0"/>
                                                      <w:marTop w:val="0"/>
                                                      <w:marBottom w:val="0"/>
                                                      <w:divBdr>
                                                        <w:top w:val="none" w:sz="0" w:space="0" w:color="auto"/>
                                                        <w:left w:val="none" w:sz="0" w:space="0" w:color="auto"/>
                                                        <w:bottom w:val="none" w:sz="0" w:space="0" w:color="auto"/>
                                                        <w:right w:val="none" w:sz="0" w:space="0" w:color="auto"/>
                                                      </w:divBdr>
                                                      <w:divsChild>
                                                        <w:div w:id="1831604646">
                                                          <w:marLeft w:val="0"/>
                                                          <w:marRight w:val="0"/>
                                                          <w:marTop w:val="0"/>
                                                          <w:marBottom w:val="0"/>
                                                          <w:divBdr>
                                                            <w:top w:val="none" w:sz="0" w:space="0" w:color="auto"/>
                                                            <w:left w:val="none" w:sz="0" w:space="0" w:color="auto"/>
                                                            <w:bottom w:val="none" w:sz="0" w:space="0" w:color="auto"/>
                                                            <w:right w:val="none" w:sz="0" w:space="0" w:color="auto"/>
                                                          </w:divBdr>
                                                          <w:divsChild>
                                                            <w:div w:id="14076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461991">
                                  <w:marLeft w:val="0"/>
                                  <w:marRight w:val="0"/>
                                  <w:marTop w:val="0"/>
                                  <w:marBottom w:val="0"/>
                                  <w:divBdr>
                                    <w:top w:val="none" w:sz="0" w:space="0" w:color="auto"/>
                                    <w:left w:val="none" w:sz="0" w:space="0" w:color="auto"/>
                                    <w:bottom w:val="none" w:sz="0" w:space="0" w:color="auto"/>
                                    <w:right w:val="none" w:sz="0" w:space="0" w:color="auto"/>
                                  </w:divBdr>
                                  <w:divsChild>
                                    <w:div w:id="1984382092">
                                      <w:marLeft w:val="0"/>
                                      <w:marRight w:val="0"/>
                                      <w:marTop w:val="0"/>
                                      <w:marBottom w:val="0"/>
                                      <w:divBdr>
                                        <w:top w:val="none" w:sz="0" w:space="0" w:color="auto"/>
                                        <w:left w:val="none" w:sz="0" w:space="0" w:color="auto"/>
                                        <w:bottom w:val="none" w:sz="0" w:space="0" w:color="auto"/>
                                        <w:right w:val="none" w:sz="0" w:space="0" w:color="auto"/>
                                      </w:divBdr>
                                      <w:divsChild>
                                        <w:div w:id="1296332885">
                                          <w:marLeft w:val="0"/>
                                          <w:marRight w:val="0"/>
                                          <w:marTop w:val="0"/>
                                          <w:marBottom w:val="0"/>
                                          <w:divBdr>
                                            <w:top w:val="none" w:sz="0" w:space="0" w:color="auto"/>
                                            <w:left w:val="none" w:sz="0" w:space="0" w:color="auto"/>
                                            <w:bottom w:val="none" w:sz="0" w:space="0" w:color="auto"/>
                                            <w:right w:val="none" w:sz="0" w:space="0" w:color="auto"/>
                                          </w:divBdr>
                                          <w:divsChild>
                                            <w:div w:id="1454860477">
                                              <w:marLeft w:val="0"/>
                                              <w:marRight w:val="0"/>
                                              <w:marTop w:val="0"/>
                                              <w:marBottom w:val="0"/>
                                              <w:divBdr>
                                                <w:top w:val="none" w:sz="0" w:space="0" w:color="auto"/>
                                                <w:left w:val="none" w:sz="0" w:space="0" w:color="auto"/>
                                                <w:bottom w:val="none" w:sz="0" w:space="0" w:color="auto"/>
                                                <w:right w:val="none" w:sz="0" w:space="0" w:color="auto"/>
                                              </w:divBdr>
                                              <w:divsChild>
                                                <w:div w:id="494341353">
                                                  <w:marLeft w:val="0"/>
                                                  <w:marRight w:val="0"/>
                                                  <w:marTop w:val="0"/>
                                                  <w:marBottom w:val="0"/>
                                                  <w:divBdr>
                                                    <w:top w:val="none" w:sz="0" w:space="0" w:color="auto"/>
                                                    <w:left w:val="none" w:sz="0" w:space="0" w:color="auto"/>
                                                    <w:bottom w:val="none" w:sz="0" w:space="0" w:color="auto"/>
                                                    <w:right w:val="none" w:sz="0" w:space="0" w:color="auto"/>
                                                  </w:divBdr>
                                                  <w:divsChild>
                                                    <w:div w:id="16391674">
                                                      <w:marLeft w:val="0"/>
                                                      <w:marRight w:val="0"/>
                                                      <w:marTop w:val="0"/>
                                                      <w:marBottom w:val="0"/>
                                                      <w:divBdr>
                                                        <w:top w:val="none" w:sz="0" w:space="0" w:color="auto"/>
                                                        <w:left w:val="none" w:sz="0" w:space="0" w:color="auto"/>
                                                        <w:bottom w:val="none" w:sz="0" w:space="0" w:color="auto"/>
                                                        <w:right w:val="none" w:sz="0" w:space="0" w:color="auto"/>
                                                      </w:divBdr>
                                                      <w:divsChild>
                                                        <w:div w:id="49504183">
                                                          <w:marLeft w:val="0"/>
                                                          <w:marRight w:val="0"/>
                                                          <w:marTop w:val="0"/>
                                                          <w:marBottom w:val="0"/>
                                                          <w:divBdr>
                                                            <w:top w:val="none" w:sz="0" w:space="0" w:color="auto"/>
                                                            <w:left w:val="none" w:sz="0" w:space="0" w:color="auto"/>
                                                            <w:bottom w:val="none" w:sz="0" w:space="0" w:color="auto"/>
                                                            <w:right w:val="none" w:sz="0" w:space="0" w:color="auto"/>
                                                          </w:divBdr>
                                                          <w:divsChild>
                                                            <w:div w:id="13786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736">
                                                      <w:marLeft w:val="0"/>
                                                      <w:marRight w:val="0"/>
                                                      <w:marTop w:val="0"/>
                                                      <w:marBottom w:val="0"/>
                                                      <w:divBdr>
                                                        <w:top w:val="none" w:sz="0" w:space="0" w:color="auto"/>
                                                        <w:left w:val="none" w:sz="0" w:space="0" w:color="auto"/>
                                                        <w:bottom w:val="none" w:sz="0" w:space="0" w:color="auto"/>
                                                        <w:right w:val="none" w:sz="0" w:space="0" w:color="auto"/>
                                                      </w:divBdr>
                                                      <w:divsChild>
                                                        <w:div w:id="1770468359">
                                                          <w:marLeft w:val="0"/>
                                                          <w:marRight w:val="0"/>
                                                          <w:marTop w:val="0"/>
                                                          <w:marBottom w:val="0"/>
                                                          <w:divBdr>
                                                            <w:top w:val="none" w:sz="0" w:space="0" w:color="auto"/>
                                                            <w:left w:val="none" w:sz="0" w:space="0" w:color="auto"/>
                                                            <w:bottom w:val="none" w:sz="0" w:space="0" w:color="auto"/>
                                                            <w:right w:val="none" w:sz="0" w:space="0" w:color="auto"/>
                                                          </w:divBdr>
                                                          <w:divsChild>
                                                            <w:div w:id="1245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62992">
                              <w:marLeft w:val="0"/>
                              <w:marRight w:val="0"/>
                              <w:marTop w:val="0"/>
                              <w:marBottom w:val="0"/>
                              <w:divBdr>
                                <w:top w:val="none" w:sz="0" w:space="0" w:color="auto"/>
                                <w:left w:val="none" w:sz="0" w:space="0" w:color="auto"/>
                                <w:bottom w:val="none" w:sz="0" w:space="0" w:color="auto"/>
                                <w:right w:val="none" w:sz="0" w:space="0" w:color="auto"/>
                              </w:divBdr>
                              <w:divsChild>
                                <w:div w:id="1726299186">
                                  <w:marLeft w:val="0"/>
                                  <w:marRight w:val="0"/>
                                  <w:marTop w:val="0"/>
                                  <w:marBottom w:val="0"/>
                                  <w:divBdr>
                                    <w:top w:val="none" w:sz="0" w:space="0" w:color="auto"/>
                                    <w:left w:val="none" w:sz="0" w:space="0" w:color="auto"/>
                                    <w:bottom w:val="none" w:sz="0" w:space="0" w:color="auto"/>
                                    <w:right w:val="none" w:sz="0" w:space="0" w:color="auto"/>
                                  </w:divBdr>
                                  <w:divsChild>
                                    <w:div w:id="13195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AE1883-EFD1-493E-BF2B-26F28DDE0565}">
  <we:reference id="wa104382081" version="1.7.0.0" store="en-US" storeType="OMEX"/>
  <we:alternateReferences>
    <we:reference id="wa104382081" version="1.7.0.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8421F1F2429A47B00AE2EFD3CDE6D4" ma:contentTypeVersion="12" ma:contentTypeDescription="Create a new document." ma:contentTypeScope="" ma:versionID="66ca4bc9987f51cfadea3a943978f3ee">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13f6770-edc3-4fd6-aa40-c1bd2e42a9ff" xmlns:ns6="6a8068d8-035b-49d5-a925-888b425bce58" targetNamespace="http://schemas.microsoft.com/office/2006/metadata/properties" ma:root="true" ma:fieldsID="b5ad3fd3cabe668aa8bc7cc6eef90247" ns1:_="" ns2:_="" ns3:_="" ns4:_="" ns5:_="" ns6:_="">
    <xsd:import namespace="http://schemas.microsoft.com/sharepoint/v3"/>
    <xsd:import namespace="4ffa91fb-a0ff-4ac5-b2db-65c790d184a4"/>
    <xsd:import namespace="http://schemas.microsoft.com/sharepoint.v3"/>
    <xsd:import namespace="http://schemas.microsoft.com/sharepoint/v3/fields"/>
    <xsd:import namespace="213f6770-edc3-4fd6-aa40-c1bd2e42a9ff"/>
    <xsd:import namespace="6a8068d8-035b-49d5-a925-888b425bce58"/>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AutoKeyPoints" minOccurs="0"/>
                <xsd:element ref="ns5:MediaServiceKeyPoints" minOccurs="0"/>
                <xsd:element ref="ns5:MediaServiceAutoTags" minOccurs="0"/>
                <xsd:element ref="ns5:MediaServiceOCR" minOccurs="0"/>
                <xsd:element ref="ns5:MediaServiceGenerationTime" minOccurs="0"/>
                <xsd:element ref="ns5:MediaServiceEventHashCode"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e099d815-3e58-4c08-9e55-89769f4ae09f}" ma:internalName="TaxCatchAllLabel" ma:readOnly="true" ma:showField="CatchAllDataLabel" ma:web="6a8068d8-035b-49d5-a925-888b425bce58">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e099d815-3e58-4c08-9e55-89769f4ae09f}" ma:internalName="TaxCatchAll" ma:showField="CatchAllData" ma:web="6a8068d8-035b-49d5-a925-888b425bce5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3f6770-edc3-4fd6-aa40-c1bd2e42a9ff"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8068d8-035b-49d5-a925-888b425bce58" elementFormDefault="qualified">
    <xsd:import namespace="http://schemas.microsoft.com/office/2006/documentManagement/types"/>
    <xsd:import namespace="http://schemas.microsoft.com/office/infopath/2007/PartnerControls"/>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2020-05-19T19:28:18+00:00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01A3A935-74AD-428D-BB23-11EDF2A87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13f6770-edc3-4fd6-aa40-c1bd2e42a9ff"/>
    <ds:schemaRef ds:uri="6a8068d8-035b-49d5-a925-888b425bc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3B9443-DD4F-48F0-BA88-0EA476AB93FC}">
  <ds:schemaRefs>
    <ds:schemaRef ds:uri="http://schemas.microsoft.com/sharepoint/v3/contenttype/forms"/>
  </ds:schemaRefs>
</ds:datastoreItem>
</file>

<file path=customXml/itemProps3.xml><?xml version="1.0" encoding="utf-8"?>
<ds:datastoreItem xmlns:ds="http://schemas.openxmlformats.org/officeDocument/2006/customXml" ds:itemID="{00E34259-E51C-4DD8-8AAE-79895F20642F}">
  <ds:schemaRefs>
    <ds:schemaRef ds:uri="Microsoft.SharePoint.Taxonomy.ContentTypeSync"/>
  </ds:schemaRefs>
</ds:datastoreItem>
</file>

<file path=customXml/itemProps4.xml><?xml version="1.0" encoding="utf-8"?>
<ds:datastoreItem xmlns:ds="http://schemas.openxmlformats.org/officeDocument/2006/customXml" ds:itemID="{D7F91386-ED6B-4A9C-A20F-C712178CD4B7}">
  <ds:schemaRefs>
    <ds:schemaRef ds:uri="http://schemas.openxmlformats.org/officeDocument/2006/bibliography"/>
  </ds:schemaRefs>
</ds:datastoreItem>
</file>

<file path=customXml/itemProps5.xml><?xml version="1.0" encoding="utf-8"?>
<ds:datastoreItem xmlns:ds="http://schemas.openxmlformats.org/officeDocument/2006/customXml" ds:itemID="{97EFF8CD-3D7A-4FE0-B037-1129BC526C5C}">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Chambers, Bryant</dc:creator>
  <cp:keywords/>
  <dc:description/>
  <cp:lastModifiedBy>Chambers, Bryant A</cp:lastModifiedBy>
  <cp:revision>1</cp:revision>
  <dcterms:created xsi:type="dcterms:W3CDTF">2020-05-26T17:02:00Z</dcterms:created>
  <dcterms:modified xsi:type="dcterms:W3CDTF">2020-06-22T13:10:00Z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0x010100328421F1F2429A47B00AE2EFD3CDE6D4</vt:lpwstr>
  </property>
  <property fmtid="{D5CDD505-2E9C-101B-9397-08002B2CF9AE}" pid="3" name="TaxKeyword">
    <vt:lpwstr/>
  </property>
  <property fmtid="{D5CDD505-2E9C-101B-9397-08002B2CF9AE}" pid="4" name="Document Type">
    <vt:lpwstr/>
  </property>
</Properties>
</file>